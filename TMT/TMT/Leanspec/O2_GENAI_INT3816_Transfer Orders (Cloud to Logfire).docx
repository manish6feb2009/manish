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08625C1F" w14:textId="7A8D7370" w:rsidR="00FF533F" w:rsidRPr="00DD52EF" w:rsidRDefault="00FF533F" w:rsidP="00FF533F">
      <w:pPr>
        <w:pStyle w:val="StyleToolordeliverablenameCustomColorRGB039118Left"/>
        <w:rPr>
          <w:rFonts w:ascii="Verdana" w:hAnsi="Verdana"/>
          <w:noProof/>
          <w:color w:val="808080"/>
          <w:sz w:val="52"/>
          <w:szCs w:val="52"/>
          <w:lang w:val="en-GB"/>
        </w:rPr>
      </w:pPr>
      <w:r>
        <w:rPr>
          <w:rFonts w:ascii="Verdana" w:hAnsi="Verdana" w:cs="Arial"/>
        </w:rPr>
        <w:t xml:space="preserve">     </w:t>
      </w:r>
      <w:r w:rsidR="001C0D22">
        <w:rPr>
          <w:rFonts w:ascii="Verdana" w:hAnsi="Verdana"/>
          <w:color w:val="000000"/>
          <w:sz w:val="52"/>
          <w:szCs w:val="52"/>
        </w:rPr>
        <w:t>O2_GENAI_INT38</w:t>
      </w:r>
      <w:r w:rsidR="00E62850">
        <w:rPr>
          <w:rFonts w:ascii="Verdana" w:hAnsi="Verdana"/>
          <w:color w:val="000000"/>
          <w:sz w:val="52"/>
          <w:szCs w:val="52"/>
        </w:rPr>
        <w:t>1</w:t>
      </w:r>
      <w:r w:rsidR="00423D2C">
        <w:rPr>
          <w:rFonts w:ascii="Verdana" w:hAnsi="Verdana"/>
          <w:color w:val="000000"/>
          <w:sz w:val="52"/>
          <w:szCs w:val="52"/>
        </w:rPr>
        <w:t>6</w:t>
      </w:r>
    </w:p>
    <w:p w14:paraId="38FB6484" w14:textId="45C79959" w:rsidR="0082434D" w:rsidRDefault="00FF533F" w:rsidP="00FF533F">
      <w:pPr>
        <w:pStyle w:val="StyleToolordeliverablenameCustomColorRGB039118Left"/>
        <w:spacing w:before="0"/>
        <w:ind w:left="0"/>
        <w:rPr>
          <w:rFonts w:ascii="Verdana" w:hAnsi="Verdana" w:cs="Arial"/>
          <w:color w:val="92D050"/>
          <w:sz w:val="52"/>
          <w:szCs w:val="52"/>
        </w:rPr>
      </w:pPr>
      <w:r>
        <w:rPr>
          <w:rFonts w:ascii="Verdana" w:hAnsi="Verdana" w:cs="Arial"/>
        </w:rPr>
        <w:t xml:space="preserve">              </w:t>
      </w:r>
      <w:r w:rsidR="0082434D" w:rsidRPr="00547370">
        <w:rPr>
          <w:rFonts w:ascii="Verdana" w:hAnsi="Verdana" w:cs="Arial"/>
          <w:color w:val="92D050"/>
          <w:sz w:val="52"/>
          <w:szCs w:val="52"/>
        </w:rPr>
        <w:t>Lean Specification</w:t>
      </w:r>
    </w:p>
    <w:p w14:paraId="09B82C0B" w14:textId="77777777" w:rsidR="00BF4163" w:rsidRDefault="00BF4163" w:rsidP="00FF533F">
      <w:pPr>
        <w:pStyle w:val="StyleToolordeliverablenameCustomColorRGB039118Left"/>
        <w:spacing w:before="0"/>
        <w:ind w:left="0"/>
        <w:rPr>
          <w:rFonts w:ascii="Verdana" w:hAnsi="Verdana" w:cs="Arial"/>
          <w:color w:val="92D050"/>
          <w:sz w:val="52"/>
          <w:szCs w:val="52"/>
        </w:rPr>
      </w:pPr>
    </w:p>
    <w:p w14:paraId="14219023" w14:textId="77777777" w:rsidR="00E62850" w:rsidRDefault="00E62850" w:rsidP="00FF533F">
      <w:pPr>
        <w:pStyle w:val="StyleToolordeliverablenameCustomColorRGB039118Left"/>
        <w:spacing w:before="0"/>
        <w:ind w:left="0"/>
        <w:rPr>
          <w:rFonts w:ascii="Verdana" w:hAnsi="Verdana" w:cs="Arial"/>
          <w:color w:val="92D050"/>
          <w:sz w:val="52"/>
          <w:szCs w:val="52"/>
        </w:rPr>
      </w:pPr>
    </w:p>
    <w:p w14:paraId="3AD8912C" w14:textId="11BAD72C" w:rsidR="00E62850" w:rsidRDefault="00423D2C" w:rsidP="00FF533F">
      <w:pPr>
        <w:pStyle w:val="StyleToolordeliverablenameCustomColorRGB039118Left"/>
        <w:spacing w:before="0"/>
        <w:ind w:left="0"/>
        <w:rPr>
          <w:rFonts w:ascii="Verdana" w:hAnsi="Verdana" w:cs="Arial"/>
          <w:color w:val="92D050"/>
          <w:sz w:val="52"/>
          <w:szCs w:val="52"/>
        </w:rPr>
      </w:pPr>
      <w:r>
        <w:rPr>
          <w:color w:val="000000"/>
        </w:rPr>
        <w:t xml:space="preserve">O2_GENAI_INT3816_Transfer Orders (Cloud to </w:t>
      </w:r>
      <w:proofErr w:type="spellStart"/>
      <w:r>
        <w:rPr>
          <w:color w:val="000000"/>
        </w:rPr>
        <w:t>Logfire</w:t>
      </w:r>
      <w:proofErr w:type="spellEnd"/>
      <w:r>
        <w:rPr>
          <w:color w:val="000000"/>
        </w:rPr>
        <w:t>)</w:t>
      </w:r>
    </w:p>
    <w:p w14:paraId="47F04AE9" w14:textId="1CA95D44" w:rsidR="007405F5" w:rsidRPr="00547370" w:rsidRDefault="00AC550B" w:rsidP="00A32481">
      <w:pPr>
        <w:pStyle w:val="DocumentControlInformation"/>
        <w:rPr>
          <w:rFonts w:ascii="Verdana" w:hAnsi="Verdana"/>
        </w:rPr>
      </w:pPr>
      <w:r>
        <w:rPr>
          <w:rFonts w:ascii="Verdana" w:hAnsi="Verdana"/>
        </w:rPr>
        <w:lastRenderedPageBreak/>
        <w:t>Do</w:t>
      </w:r>
      <w:r w:rsidR="007405F5" w:rsidRPr="00547370">
        <w:rPr>
          <w:rFonts w:ascii="Verdana" w:hAnsi="Verdana"/>
        </w:rPr>
        <w:t>cument Control Information</w:t>
      </w:r>
    </w:p>
    <w:p w14:paraId="6876B9E3" w14:textId="77777777" w:rsidR="007405F5" w:rsidRPr="00547370" w:rsidRDefault="007405F5" w:rsidP="00A32481">
      <w:pPr>
        <w:pStyle w:val="DocumentInformation"/>
        <w:rPr>
          <w:rFonts w:ascii="Verdana" w:hAnsi="Verdana"/>
        </w:rPr>
      </w:pPr>
      <w:r w:rsidRPr="00547370">
        <w:rPr>
          <w:rFonts w:ascii="Verdana" w:hAnsi="Verdana"/>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075D9E" w:rsidRPr="00547370" w14:paraId="005F7B61" w14:textId="77777777" w:rsidTr="19DC0517">
        <w:trPr>
          <w:trHeight w:val="288"/>
        </w:trPr>
        <w:tc>
          <w:tcPr>
            <w:tcW w:w="3114" w:type="dxa"/>
            <w:shd w:val="clear" w:color="auto" w:fill="auto"/>
            <w:vAlign w:val="center"/>
          </w:tcPr>
          <w:p w14:paraId="376C6A2E" w14:textId="2D629E55" w:rsidR="00075D9E" w:rsidRPr="00547370" w:rsidRDefault="00075D9E" w:rsidP="00075D9E">
            <w:pPr>
              <w:pStyle w:val="Bodycopybold"/>
              <w:rPr>
                <w:rFonts w:ascii="Verdana" w:hAnsi="Verdana"/>
              </w:rPr>
            </w:pPr>
            <w:r w:rsidRPr="00547370">
              <w:rPr>
                <w:rFonts w:ascii="Verdana" w:hAnsi="Verdana"/>
              </w:rPr>
              <w:t>Document Identification</w:t>
            </w:r>
          </w:p>
        </w:tc>
        <w:tc>
          <w:tcPr>
            <w:tcW w:w="6125" w:type="dxa"/>
            <w:vAlign w:val="center"/>
          </w:tcPr>
          <w:p w14:paraId="55322919" w14:textId="066C9D19" w:rsidR="00075D9E" w:rsidRPr="00547370" w:rsidRDefault="00423D2C" w:rsidP="00BE1E0F">
            <w:pPr>
              <w:pStyle w:val="Documentname"/>
              <w:rPr>
                <w:rFonts w:ascii="Verdana" w:hAnsi="Verdana"/>
              </w:rPr>
            </w:pPr>
            <w:r>
              <w:t xml:space="preserve">O2_GENAI_INT3816_Transfer Orders (Cloud to </w:t>
            </w:r>
            <w:proofErr w:type="spellStart"/>
            <w:r>
              <w:t>Logfire</w:t>
            </w:r>
            <w:proofErr w:type="spellEnd"/>
            <w:r>
              <w:t>)</w:t>
            </w:r>
          </w:p>
        </w:tc>
      </w:tr>
      <w:tr w:rsidR="00A2639D" w:rsidRPr="00547370" w14:paraId="7074E071" w14:textId="77777777" w:rsidTr="19DC0517">
        <w:trPr>
          <w:trHeight w:val="288"/>
        </w:trPr>
        <w:tc>
          <w:tcPr>
            <w:tcW w:w="3114" w:type="dxa"/>
            <w:shd w:val="clear" w:color="auto" w:fill="auto"/>
            <w:vAlign w:val="center"/>
          </w:tcPr>
          <w:p w14:paraId="1934D6B9" w14:textId="1A024ACE" w:rsidR="00A2639D" w:rsidRPr="00547370" w:rsidRDefault="00A2639D" w:rsidP="00A2639D">
            <w:pPr>
              <w:pStyle w:val="Bodycopybold"/>
              <w:rPr>
                <w:rFonts w:ascii="Verdana" w:hAnsi="Verdana"/>
              </w:rPr>
            </w:pPr>
            <w:r w:rsidRPr="00547370">
              <w:rPr>
                <w:rFonts w:ascii="Verdana" w:hAnsi="Verdana"/>
              </w:rPr>
              <w:t>Document Name</w:t>
            </w:r>
          </w:p>
        </w:tc>
        <w:tc>
          <w:tcPr>
            <w:tcW w:w="6125" w:type="dxa"/>
            <w:vAlign w:val="center"/>
          </w:tcPr>
          <w:p w14:paraId="1B1E321A" w14:textId="75751A4A" w:rsidR="00A2639D" w:rsidRPr="00547370" w:rsidRDefault="00423D2C" w:rsidP="00606EA2">
            <w:pPr>
              <w:pStyle w:val="Documentname"/>
              <w:rPr>
                <w:rFonts w:ascii="Verdana" w:hAnsi="Verdana"/>
                <w:b/>
              </w:rPr>
            </w:pPr>
            <w:r>
              <w:t xml:space="preserve">O2_GENAI_INT3816_Transfer Orders (Cloud to </w:t>
            </w:r>
            <w:proofErr w:type="spellStart"/>
            <w:r>
              <w:t>Logfire</w:t>
            </w:r>
            <w:proofErr w:type="spellEnd"/>
            <w:r>
              <w:t>)</w:t>
            </w:r>
          </w:p>
        </w:tc>
      </w:tr>
      <w:tr w:rsidR="00A2639D" w:rsidRPr="00547370" w14:paraId="0CB4DA1A" w14:textId="77777777" w:rsidTr="19DC0517">
        <w:trPr>
          <w:trHeight w:val="288"/>
        </w:trPr>
        <w:tc>
          <w:tcPr>
            <w:tcW w:w="3114" w:type="dxa"/>
            <w:shd w:val="clear" w:color="auto" w:fill="auto"/>
            <w:vAlign w:val="center"/>
          </w:tcPr>
          <w:p w14:paraId="4ED33674" w14:textId="43E75428" w:rsidR="00A2639D" w:rsidRPr="00547370" w:rsidRDefault="00A2639D" w:rsidP="00A2639D">
            <w:pPr>
              <w:pStyle w:val="Bodycopybold"/>
              <w:rPr>
                <w:rFonts w:ascii="Verdana" w:hAnsi="Verdana"/>
              </w:rPr>
            </w:pPr>
            <w:r w:rsidRPr="00547370">
              <w:rPr>
                <w:rFonts w:ascii="Verdana" w:hAnsi="Verdana"/>
              </w:rPr>
              <w:t>Project Name</w:t>
            </w:r>
          </w:p>
        </w:tc>
        <w:tc>
          <w:tcPr>
            <w:tcW w:w="6125" w:type="dxa"/>
            <w:vAlign w:val="center"/>
          </w:tcPr>
          <w:p w14:paraId="17DCCD18" w14:textId="4D67DE8A" w:rsidR="00A2639D" w:rsidRPr="00547370" w:rsidRDefault="001C0D22" w:rsidP="00A2639D">
            <w:pPr>
              <w:pStyle w:val="Documentname"/>
              <w:rPr>
                <w:rFonts w:ascii="Verdana" w:hAnsi="Verdana"/>
                <w:color w:val="auto"/>
              </w:rPr>
            </w:pPr>
            <w:r>
              <w:rPr>
                <w:rFonts w:ascii="Verdana" w:hAnsi="Verdana"/>
                <w:sz w:val="18"/>
                <w:szCs w:val="18"/>
              </w:rPr>
              <w:t>O2_GENAI_INT38</w:t>
            </w:r>
            <w:r w:rsidR="00E62850">
              <w:rPr>
                <w:rFonts w:ascii="Verdana" w:hAnsi="Verdana"/>
                <w:sz w:val="18"/>
                <w:szCs w:val="18"/>
              </w:rPr>
              <w:t>1</w:t>
            </w:r>
            <w:r w:rsidR="00423D2C">
              <w:rPr>
                <w:rFonts w:ascii="Verdana" w:hAnsi="Verdana"/>
                <w:sz w:val="18"/>
                <w:szCs w:val="18"/>
              </w:rPr>
              <w:t>6</w:t>
            </w:r>
          </w:p>
        </w:tc>
      </w:tr>
      <w:tr w:rsidR="00A2639D" w:rsidRPr="00547370" w14:paraId="48258E26" w14:textId="77777777" w:rsidTr="19DC0517">
        <w:trPr>
          <w:trHeight w:val="288"/>
        </w:trPr>
        <w:tc>
          <w:tcPr>
            <w:tcW w:w="3114" w:type="dxa"/>
            <w:shd w:val="clear" w:color="auto" w:fill="auto"/>
            <w:vAlign w:val="center"/>
          </w:tcPr>
          <w:p w14:paraId="111FDCC2" w14:textId="03A28EF0" w:rsidR="00A2639D" w:rsidRPr="00547370" w:rsidRDefault="00A2639D" w:rsidP="00A2639D">
            <w:pPr>
              <w:pStyle w:val="Bodycopybold"/>
              <w:rPr>
                <w:rFonts w:ascii="Verdana" w:hAnsi="Verdana"/>
              </w:rPr>
            </w:pPr>
            <w:r w:rsidRPr="00547370">
              <w:rPr>
                <w:rFonts w:ascii="Verdana" w:hAnsi="Verdana"/>
              </w:rPr>
              <w:t>Client</w:t>
            </w:r>
          </w:p>
        </w:tc>
        <w:tc>
          <w:tcPr>
            <w:tcW w:w="6125" w:type="dxa"/>
            <w:vAlign w:val="center"/>
          </w:tcPr>
          <w:p w14:paraId="0E64B2A1" w14:textId="5D3CE7D0" w:rsidR="00A2639D" w:rsidRPr="00547370" w:rsidRDefault="00A2639D" w:rsidP="00A2639D">
            <w:pPr>
              <w:pStyle w:val="Bodycopy"/>
              <w:rPr>
                <w:rFonts w:ascii="Verdana" w:hAnsi="Verdana" w:cs="Arial"/>
                <w:b/>
                <w:color w:val="auto"/>
              </w:rPr>
            </w:pPr>
            <w:r w:rsidRPr="00547370">
              <w:rPr>
                <w:rFonts w:ascii="Verdana" w:hAnsi="Verdana" w:cs="Arial"/>
                <w:sz w:val="18"/>
                <w:szCs w:val="18"/>
              </w:rPr>
              <w:t>&lt;Client ID&gt;</w:t>
            </w:r>
          </w:p>
        </w:tc>
      </w:tr>
      <w:tr w:rsidR="00A2639D" w:rsidRPr="00547370" w14:paraId="384A5539" w14:textId="77777777" w:rsidTr="19DC0517">
        <w:trPr>
          <w:trHeight w:val="288"/>
        </w:trPr>
        <w:tc>
          <w:tcPr>
            <w:tcW w:w="3114" w:type="dxa"/>
            <w:shd w:val="clear" w:color="auto" w:fill="auto"/>
            <w:vAlign w:val="center"/>
          </w:tcPr>
          <w:p w14:paraId="63CB2277" w14:textId="0279831A" w:rsidR="00A2639D" w:rsidRPr="00547370" w:rsidRDefault="00A2639D" w:rsidP="00A2639D">
            <w:pPr>
              <w:pStyle w:val="Bodycopybold"/>
              <w:rPr>
                <w:rFonts w:ascii="Verdana" w:hAnsi="Verdana"/>
              </w:rPr>
            </w:pPr>
            <w:r w:rsidRPr="00547370">
              <w:rPr>
                <w:rFonts w:ascii="Verdana" w:hAnsi="Verdana"/>
              </w:rPr>
              <w:t>Document Author</w:t>
            </w:r>
          </w:p>
        </w:tc>
        <w:tc>
          <w:tcPr>
            <w:tcW w:w="6125" w:type="dxa"/>
            <w:vAlign w:val="center"/>
          </w:tcPr>
          <w:p w14:paraId="02F62732" w14:textId="04960948" w:rsidR="00A2639D" w:rsidRPr="00547370" w:rsidRDefault="00A2639D" w:rsidP="00A2639D">
            <w:pPr>
              <w:pStyle w:val="Bodycopy"/>
              <w:rPr>
                <w:rFonts w:ascii="Verdana" w:hAnsi="Verdana" w:cs="Arial"/>
                <w:b/>
                <w:color w:val="auto"/>
              </w:rPr>
            </w:pPr>
            <w:r w:rsidRPr="00547370">
              <w:rPr>
                <w:rFonts w:ascii="Verdana" w:hAnsi="Verdana" w:cs="Arial"/>
                <w:sz w:val="18"/>
                <w:szCs w:val="18"/>
              </w:rPr>
              <w:t>&lt;author&gt;</w:t>
            </w:r>
          </w:p>
        </w:tc>
      </w:tr>
      <w:tr w:rsidR="00A2639D" w:rsidRPr="00547370" w14:paraId="501C9F07" w14:textId="77777777" w:rsidTr="19DC0517">
        <w:trPr>
          <w:trHeight w:val="288"/>
        </w:trPr>
        <w:tc>
          <w:tcPr>
            <w:tcW w:w="3114" w:type="dxa"/>
            <w:shd w:val="clear" w:color="auto" w:fill="auto"/>
            <w:vAlign w:val="center"/>
          </w:tcPr>
          <w:p w14:paraId="16B43E0F" w14:textId="48DDF9D1" w:rsidR="00A2639D" w:rsidRPr="00547370" w:rsidRDefault="00A2639D" w:rsidP="00A2639D">
            <w:pPr>
              <w:pStyle w:val="Bodycopybold"/>
              <w:rPr>
                <w:rFonts w:ascii="Verdana" w:hAnsi="Verdana"/>
              </w:rPr>
            </w:pPr>
            <w:r w:rsidRPr="00547370">
              <w:rPr>
                <w:rFonts w:ascii="Verdana" w:hAnsi="Verdana"/>
              </w:rPr>
              <w:t>Document Version</w:t>
            </w:r>
          </w:p>
        </w:tc>
        <w:tc>
          <w:tcPr>
            <w:tcW w:w="6125" w:type="dxa"/>
            <w:vAlign w:val="center"/>
          </w:tcPr>
          <w:p w14:paraId="1BBD8178" w14:textId="0AEEC628" w:rsidR="00A2639D" w:rsidRPr="00547370" w:rsidRDefault="00A2639D" w:rsidP="00A2639D">
            <w:pPr>
              <w:pStyle w:val="Bodycopy"/>
              <w:rPr>
                <w:rFonts w:ascii="Verdana" w:hAnsi="Verdana" w:cs="Arial"/>
                <w:b/>
                <w:color w:val="auto"/>
              </w:rPr>
            </w:pPr>
            <w:r w:rsidRPr="00547370">
              <w:rPr>
                <w:rFonts w:ascii="Verdana" w:hAnsi="Verdana" w:cs="Arial"/>
                <w:sz w:val="18"/>
                <w:szCs w:val="18"/>
              </w:rPr>
              <w:t>V1.0</w:t>
            </w:r>
          </w:p>
        </w:tc>
      </w:tr>
      <w:tr w:rsidR="00A2639D" w:rsidRPr="00547370" w14:paraId="2BE43A29" w14:textId="77777777" w:rsidTr="19DC0517">
        <w:trPr>
          <w:trHeight w:val="288"/>
        </w:trPr>
        <w:tc>
          <w:tcPr>
            <w:tcW w:w="3114" w:type="dxa"/>
            <w:shd w:val="clear" w:color="auto" w:fill="auto"/>
            <w:vAlign w:val="center"/>
          </w:tcPr>
          <w:p w14:paraId="23760C3E" w14:textId="06C5A1F5" w:rsidR="00A2639D" w:rsidRPr="00547370" w:rsidRDefault="00A2639D" w:rsidP="00A2639D">
            <w:pPr>
              <w:pStyle w:val="Bodycopybold"/>
              <w:rPr>
                <w:rFonts w:ascii="Verdana" w:hAnsi="Verdana"/>
              </w:rPr>
            </w:pPr>
            <w:r w:rsidRPr="00547370">
              <w:rPr>
                <w:rFonts w:ascii="Verdana" w:hAnsi="Verdana"/>
              </w:rPr>
              <w:t>Document Status</w:t>
            </w:r>
          </w:p>
        </w:tc>
        <w:tc>
          <w:tcPr>
            <w:tcW w:w="6125" w:type="dxa"/>
            <w:vAlign w:val="center"/>
          </w:tcPr>
          <w:p w14:paraId="02C0720E" w14:textId="0534AC73" w:rsidR="00A2639D" w:rsidRPr="00547370" w:rsidRDefault="00A2639D" w:rsidP="00A2639D">
            <w:pPr>
              <w:pStyle w:val="Bodycopy"/>
              <w:rPr>
                <w:rFonts w:ascii="Verdana" w:hAnsi="Verdana" w:cs="Arial"/>
                <w:b/>
                <w:color w:val="auto"/>
              </w:rPr>
            </w:pPr>
            <w:r w:rsidRPr="00547370">
              <w:rPr>
                <w:rFonts w:ascii="Verdana" w:hAnsi="Verdana" w:cs="Arial"/>
                <w:sz w:val="18"/>
                <w:szCs w:val="18"/>
              </w:rPr>
              <w:t>Draft</w:t>
            </w:r>
          </w:p>
        </w:tc>
      </w:tr>
      <w:tr w:rsidR="00A2639D" w:rsidRPr="00547370" w14:paraId="416B4B67" w14:textId="77777777" w:rsidTr="19DC0517">
        <w:trPr>
          <w:trHeight w:val="288"/>
        </w:trPr>
        <w:tc>
          <w:tcPr>
            <w:tcW w:w="3114" w:type="dxa"/>
            <w:shd w:val="clear" w:color="auto" w:fill="auto"/>
            <w:vAlign w:val="center"/>
          </w:tcPr>
          <w:p w14:paraId="750D9F7D" w14:textId="2B8937D4" w:rsidR="00A2639D" w:rsidRPr="00547370" w:rsidRDefault="00A2639D" w:rsidP="00A2639D">
            <w:pPr>
              <w:pStyle w:val="Bodycopybold"/>
              <w:rPr>
                <w:rFonts w:ascii="Verdana" w:hAnsi="Verdana"/>
              </w:rPr>
            </w:pPr>
            <w:r w:rsidRPr="00547370">
              <w:rPr>
                <w:rFonts w:ascii="Verdana" w:hAnsi="Verdana"/>
              </w:rPr>
              <w:t>Date Released</w:t>
            </w:r>
          </w:p>
        </w:tc>
        <w:tc>
          <w:tcPr>
            <w:tcW w:w="6125" w:type="dxa"/>
            <w:vAlign w:val="center"/>
          </w:tcPr>
          <w:p w14:paraId="26AC7759" w14:textId="34355362" w:rsidR="00A2639D" w:rsidRPr="00547370" w:rsidRDefault="00A2639D" w:rsidP="00A2639D">
            <w:pPr>
              <w:pStyle w:val="Bodycopy"/>
              <w:rPr>
                <w:rFonts w:ascii="Verdana" w:hAnsi="Verdana" w:cs="Arial"/>
                <w:b/>
                <w:bCs/>
                <w:color w:val="auto"/>
              </w:rPr>
            </w:pPr>
            <w:r w:rsidRPr="19DC0517">
              <w:rPr>
                <w:rFonts w:ascii="Verdana" w:hAnsi="Verdana" w:cs="Arial"/>
                <w:sz w:val="18"/>
                <w:szCs w:val="18"/>
              </w:rPr>
              <w:t>XX-XX-</w:t>
            </w:r>
            <w:r>
              <w:rPr>
                <w:rFonts w:ascii="Verdana" w:hAnsi="Verdana" w:cs="Arial"/>
                <w:sz w:val="18"/>
                <w:szCs w:val="18"/>
              </w:rPr>
              <w:t>XXXX</w:t>
            </w:r>
          </w:p>
        </w:tc>
      </w:tr>
    </w:tbl>
    <w:p w14:paraId="4C387F7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24269AA9">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00A32481">
            <w:pPr>
              <w:pStyle w:val="Tablehead1"/>
              <w:rPr>
                <w:rFonts w:ascii="Verdana" w:hAnsi="Verdana" w:cs="Arial"/>
              </w:rPr>
            </w:pPr>
            <w:r w:rsidRPr="00547370">
              <w:rPr>
                <w:rFonts w:ascii="Verdana" w:hAnsi="Verdana" w:cs="Arial"/>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00A32481">
            <w:pPr>
              <w:pStyle w:val="Tablehead1"/>
              <w:rPr>
                <w:rFonts w:ascii="Verdana" w:hAnsi="Verdana" w:cs="Arial"/>
              </w:rPr>
            </w:pPr>
            <w:r w:rsidRPr="00547370">
              <w:rPr>
                <w:rFonts w:ascii="Verdana" w:hAnsi="Verdana" w:cs="Arial"/>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00A32481">
            <w:pPr>
              <w:pStyle w:val="Tablehead1"/>
              <w:rPr>
                <w:rFonts w:ascii="Verdana" w:hAnsi="Verdana" w:cs="Arial"/>
              </w:rPr>
            </w:pPr>
            <w:r w:rsidRPr="00547370">
              <w:rPr>
                <w:rFonts w:ascii="Verdana" w:hAnsi="Verdana" w:cs="Arial"/>
              </w:rPr>
              <w:t>Prepared/Revised by</w:t>
            </w:r>
          </w:p>
        </w:tc>
      </w:tr>
      <w:tr w:rsidR="00075D9E" w:rsidRPr="00547370" w14:paraId="7C3B74F3" w14:textId="77777777" w:rsidTr="24269AA9">
        <w:tc>
          <w:tcPr>
            <w:tcW w:w="1224" w:type="dxa"/>
            <w:tcBorders>
              <w:top w:val="single" w:sz="4" w:space="0" w:color="FFFFFF" w:themeColor="background1"/>
            </w:tcBorders>
          </w:tcPr>
          <w:p w14:paraId="1C228EAA" w14:textId="39DB57E9" w:rsidR="00075D9E" w:rsidRPr="00547370" w:rsidRDefault="00075D9E" w:rsidP="00075D9E">
            <w:pPr>
              <w:pStyle w:val="Bodycopy"/>
              <w:rPr>
                <w:rFonts w:ascii="Verdana" w:hAnsi="Verdana" w:cs="Arial"/>
                <w:color w:val="auto"/>
              </w:rPr>
            </w:pPr>
            <w:r w:rsidRPr="00547370">
              <w:rPr>
                <w:rFonts w:ascii="Verdana" w:hAnsi="Verdana"/>
                <w:sz w:val="18"/>
              </w:rPr>
              <w:t>1</w:t>
            </w:r>
          </w:p>
        </w:tc>
        <w:tc>
          <w:tcPr>
            <w:tcW w:w="1890" w:type="dxa"/>
            <w:tcBorders>
              <w:top w:val="single" w:sz="4" w:space="0" w:color="FFFFFF" w:themeColor="background1"/>
            </w:tcBorders>
          </w:tcPr>
          <w:p w14:paraId="74C7C0C2" w14:textId="1CFA84C2" w:rsidR="00075D9E" w:rsidRPr="00547370" w:rsidRDefault="00075D9E" w:rsidP="24269AA9">
            <w:pPr>
              <w:pStyle w:val="Bodycopy"/>
              <w:rPr>
                <w:rFonts w:ascii="Verdana" w:hAnsi="Verdana"/>
                <w:sz w:val="18"/>
                <w:szCs w:val="18"/>
              </w:rPr>
            </w:pPr>
          </w:p>
        </w:tc>
        <w:tc>
          <w:tcPr>
            <w:tcW w:w="3420" w:type="dxa"/>
            <w:tcBorders>
              <w:top w:val="single" w:sz="4" w:space="0" w:color="FFFFFF" w:themeColor="background1"/>
            </w:tcBorders>
          </w:tcPr>
          <w:p w14:paraId="2E3ACABD" w14:textId="5693FA45" w:rsidR="00075D9E" w:rsidRPr="00547370" w:rsidRDefault="00075D9E" w:rsidP="00075D9E">
            <w:pPr>
              <w:pStyle w:val="Bodycopy"/>
              <w:rPr>
                <w:rFonts w:ascii="Verdana" w:hAnsi="Verdana" w:cs="Arial"/>
                <w:color w:val="auto"/>
              </w:rPr>
            </w:pPr>
            <w:r w:rsidRPr="00547370">
              <w:rPr>
                <w:rFonts w:ascii="Verdana" w:hAnsi="Verdana"/>
                <w:sz w:val="18"/>
              </w:rPr>
              <w:t>Initial version</w:t>
            </w:r>
          </w:p>
        </w:tc>
        <w:tc>
          <w:tcPr>
            <w:tcW w:w="2610" w:type="dxa"/>
            <w:tcBorders>
              <w:top w:val="single" w:sz="4" w:space="0" w:color="FFFFFF" w:themeColor="background1"/>
            </w:tcBorders>
          </w:tcPr>
          <w:p w14:paraId="20807CAB" w14:textId="05F51F3B" w:rsidR="00075D9E" w:rsidRPr="00547370" w:rsidRDefault="00075D9E" w:rsidP="00075D9E">
            <w:pPr>
              <w:pStyle w:val="Bodycopy"/>
              <w:rPr>
                <w:rFonts w:ascii="Verdana" w:hAnsi="Verdana" w:cs="Arial"/>
                <w:color w:val="auto"/>
              </w:rPr>
            </w:pPr>
            <w:r w:rsidRPr="00547370">
              <w:rPr>
                <w:rFonts w:ascii="Verdana" w:hAnsi="Verdana"/>
              </w:rPr>
              <w:t>&lt;Name&gt;</w:t>
            </w:r>
          </w:p>
        </w:tc>
      </w:tr>
      <w:tr w:rsidR="007405F5" w:rsidRPr="00547370" w14:paraId="6AAA9E2F" w14:textId="77777777" w:rsidTr="24269AA9">
        <w:tc>
          <w:tcPr>
            <w:tcW w:w="1224" w:type="dxa"/>
          </w:tcPr>
          <w:p w14:paraId="10027D66" w14:textId="6B412022" w:rsidR="007405F5" w:rsidRPr="00547370" w:rsidRDefault="007405F5" w:rsidP="00A32481">
            <w:pPr>
              <w:pStyle w:val="Bodycopy"/>
              <w:rPr>
                <w:rFonts w:ascii="Verdana" w:hAnsi="Verdana" w:cs="Arial"/>
                <w:color w:val="auto"/>
              </w:rPr>
            </w:pPr>
          </w:p>
        </w:tc>
        <w:tc>
          <w:tcPr>
            <w:tcW w:w="1890" w:type="dxa"/>
          </w:tcPr>
          <w:p w14:paraId="4A9173EB" w14:textId="3A8A6B3F" w:rsidR="007405F5" w:rsidRPr="00547370" w:rsidRDefault="007405F5" w:rsidP="00A32481">
            <w:pPr>
              <w:pStyle w:val="Bodycopy"/>
              <w:rPr>
                <w:rFonts w:ascii="Verdana" w:hAnsi="Verdana" w:cs="Arial"/>
                <w:color w:val="auto"/>
              </w:rPr>
            </w:pPr>
          </w:p>
        </w:tc>
        <w:tc>
          <w:tcPr>
            <w:tcW w:w="3420" w:type="dxa"/>
          </w:tcPr>
          <w:p w14:paraId="4918CB3F" w14:textId="71FE0ECB" w:rsidR="007405F5" w:rsidRPr="00547370" w:rsidRDefault="007405F5" w:rsidP="00A32481">
            <w:pPr>
              <w:pStyle w:val="Bodycopy"/>
              <w:rPr>
                <w:rFonts w:ascii="Verdana" w:hAnsi="Verdana" w:cs="Arial"/>
                <w:color w:val="auto"/>
              </w:rPr>
            </w:pPr>
          </w:p>
        </w:tc>
        <w:tc>
          <w:tcPr>
            <w:tcW w:w="2610" w:type="dxa"/>
          </w:tcPr>
          <w:p w14:paraId="573A17A9" w14:textId="441B9A5F" w:rsidR="007405F5" w:rsidRPr="00547370" w:rsidRDefault="007405F5" w:rsidP="00A32481">
            <w:pPr>
              <w:pStyle w:val="Bodycopy"/>
              <w:rPr>
                <w:rFonts w:ascii="Verdana" w:hAnsi="Verdana" w:cs="Arial"/>
                <w:color w:val="auto"/>
              </w:rPr>
            </w:pPr>
          </w:p>
        </w:tc>
      </w:tr>
      <w:tr w:rsidR="007405F5" w:rsidRPr="00547370" w14:paraId="0B1AB824" w14:textId="77777777" w:rsidTr="24269AA9">
        <w:tc>
          <w:tcPr>
            <w:tcW w:w="1224" w:type="dxa"/>
          </w:tcPr>
          <w:p w14:paraId="2E837194" w14:textId="78B25A19" w:rsidR="007405F5" w:rsidRPr="00547370" w:rsidRDefault="007405F5" w:rsidP="00A32481">
            <w:pPr>
              <w:pStyle w:val="Bodycopy"/>
              <w:rPr>
                <w:rFonts w:ascii="Verdana" w:hAnsi="Verdana" w:cs="Arial"/>
                <w:color w:val="auto"/>
              </w:rPr>
            </w:pPr>
          </w:p>
        </w:tc>
        <w:tc>
          <w:tcPr>
            <w:tcW w:w="1890" w:type="dxa"/>
          </w:tcPr>
          <w:p w14:paraId="03A901F4" w14:textId="4D380205" w:rsidR="007405F5" w:rsidRPr="00547370" w:rsidRDefault="007405F5" w:rsidP="00A32481">
            <w:pPr>
              <w:pStyle w:val="Bodycopy"/>
              <w:rPr>
                <w:rFonts w:ascii="Verdana" w:hAnsi="Verdana" w:cs="Arial"/>
                <w:color w:val="auto"/>
              </w:rPr>
            </w:pPr>
          </w:p>
        </w:tc>
        <w:tc>
          <w:tcPr>
            <w:tcW w:w="3420" w:type="dxa"/>
          </w:tcPr>
          <w:p w14:paraId="05BC9030" w14:textId="485DB00F" w:rsidR="007405F5" w:rsidRPr="00547370" w:rsidRDefault="007405F5" w:rsidP="00A32481">
            <w:pPr>
              <w:pStyle w:val="Bodycopy"/>
              <w:rPr>
                <w:rFonts w:ascii="Verdana" w:hAnsi="Verdana" w:cs="Arial"/>
                <w:color w:val="auto"/>
              </w:rPr>
            </w:pPr>
          </w:p>
        </w:tc>
        <w:tc>
          <w:tcPr>
            <w:tcW w:w="2610" w:type="dxa"/>
          </w:tcPr>
          <w:p w14:paraId="2DF42ACD" w14:textId="3C7AA6CC" w:rsidR="007405F5" w:rsidRPr="00547370" w:rsidRDefault="007405F5" w:rsidP="00A32481">
            <w:pPr>
              <w:pStyle w:val="Bodycopy"/>
              <w:rPr>
                <w:rFonts w:ascii="Verdana" w:hAnsi="Verdana" w:cs="Arial"/>
                <w:color w:val="auto"/>
              </w:rPr>
            </w:pPr>
          </w:p>
        </w:tc>
      </w:tr>
    </w:tbl>
    <w:p w14:paraId="0130C29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00C7039B">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6A6B8B5"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508D006" w14:textId="77777777" w:rsidR="007405F5" w:rsidRPr="00547370" w:rsidRDefault="007405F5" w:rsidP="00A32481">
            <w:pPr>
              <w:pStyle w:val="Tablehead1"/>
              <w:rPr>
                <w:rFonts w:ascii="Verdana" w:hAnsi="Verdana" w:cs="Arial"/>
              </w:rPr>
            </w:pPr>
            <w:r w:rsidRPr="00547370">
              <w:rPr>
                <w:rFonts w:ascii="Verdana" w:hAnsi="Verdana" w:cs="Arial"/>
              </w:rPr>
              <w:t>Document Version</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E213412"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AD771BB" w14:textId="77777777" w:rsidR="007405F5" w:rsidRPr="00547370" w:rsidRDefault="007405F5" w:rsidP="00A32481">
            <w:pPr>
              <w:pStyle w:val="Tablehead1"/>
              <w:rPr>
                <w:rFonts w:ascii="Verdana" w:hAnsi="Verdana" w:cs="Arial"/>
              </w:rPr>
            </w:pPr>
            <w:r w:rsidRPr="00547370">
              <w:rPr>
                <w:rFonts w:ascii="Verdana" w:hAnsi="Verdana" w:cs="Arial"/>
              </w:rPr>
              <w:t>Organization/Title</w:t>
            </w:r>
          </w:p>
        </w:tc>
        <w:tc>
          <w:tcPr>
            <w:tcW w:w="198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632C895" w14:textId="77777777" w:rsidR="007405F5" w:rsidRPr="00547370" w:rsidRDefault="007405F5" w:rsidP="00A32481">
            <w:pPr>
              <w:pStyle w:val="Tablehead1"/>
              <w:rPr>
                <w:rFonts w:ascii="Verdana" w:hAnsi="Verdana" w:cs="Arial"/>
              </w:rPr>
            </w:pPr>
            <w:r w:rsidRPr="00547370">
              <w:rPr>
                <w:rFonts w:ascii="Verdana" w:hAnsi="Verdana" w:cs="Arial"/>
              </w:rPr>
              <w:t>Comments</w:t>
            </w:r>
          </w:p>
        </w:tc>
      </w:tr>
      <w:tr w:rsidR="00075D9E" w:rsidRPr="00547370" w14:paraId="2ADD2087" w14:textId="77777777" w:rsidTr="00E57921">
        <w:trPr>
          <w:trHeight w:val="319"/>
        </w:trPr>
        <w:tc>
          <w:tcPr>
            <w:tcW w:w="1674" w:type="dxa"/>
            <w:tcBorders>
              <w:top w:val="single" w:sz="4" w:space="0" w:color="FFFFFF"/>
            </w:tcBorders>
          </w:tcPr>
          <w:p w14:paraId="137ED926" w14:textId="0AB971D8"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c>
          <w:tcPr>
            <w:tcW w:w="1440" w:type="dxa"/>
            <w:tcBorders>
              <w:top w:val="single" w:sz="4" w:space="0" w:color="FFFFFF"/>
            </w:tcBorders>
          </w:tcPr>
          <w:p w14:paraId="045D39AF" w14:textId="075122B2" w:rsidR="00075D9E" w:rsidRPr="00547370" w:rsidRDefault="00075D9E" w:rsidP="00075D9E">
            <w:pPr>
              <w:pStyle w:val="Bodycopy"/>
              <w:rPr>
                <w:rFonts w:ascii="Verdana" w:hAnsi="Verdana" w:cs="Arial"/>
                <w:color w:val="auto"/>
              </w:rPr>
            </w:pPr>
            <w:r w:rsidRPr="00547370">
              <w:rPr>
                <w:rFonts w:ascii="Verdana" w:hAnsi="Verdana"/>
              </w:rPr>
              <w:t>&lt;Name&gt;</w:t>
            </w:r>
          </w:p>
        </w:tc>
        <w:tc>
          <w:tcPr>
            <w:tcW w:w="1440" w:type="dxa"/>
            <w:tcBorders>
              <w:top w:val="single" w:sz="4" w:space="0" w:color="FFFFFF"/>
            </w:tcBorders>
          </w:tcPr>
          <w:p w14:paraId="077AAEDE" w14:textId="4EACB51E" w:rsidR="00075D9E" w:rsidRPr="00547370" w:rsidRDefault="00075D9E" w:rsidP="00075D9E">
            <w:pPr>
              <w:pStyle w:val="Bodycopy"/>
              <w:rPr>
                <w:rFonts w:ascii="Verdana" w:hAnsi="Verdana" w:cs="Arial"/>
                <w:color w:val="auto"/>
              </w:rPr>
            </w:pPr>
            <w:r w:rsidRPr="00547370">
              <w:rPr>
                <w:rFonts w:ascii="Verdana" w:hAnsi="Verdana"/>
              </w:rPr>
              <w:t>&lt;Organization/Title&gt;</w:t>
            </w:r>
          </w:p>
        </w:tc>
        <w:tc>
          <w:tcPr>
            <w:tcW w:w="2610" w:type="dxa"/>
            <w:tcBorders>
              <w:top w:val="single" w:sz="4" w:space="0" w:color="FFFFFF"/>
            </w:tcBorders>
          </w:tcPr>
          <w:p w14:paraId="08932849" w14:textId="52AD316A" w:rsidR="00075D9E" w:rsidRPr="00547370" w:rsidRDefault="00075D9E" w:rsidP="00075D9E">
            <w:pPr>
              <w:pStyle w:val="Bodycopy"/>
              <w:rPr>
                <w:rFonts w:ascii="Verdana" w:hAnsi="Verdana" w:cs="Arial"/>
                <w:color w:val="auto"/>
              </w:rPr>
            </w:pPr>
            <w:r w:rsidRPr="00547370">
              <w:rPr>
                <w:rFonts w:ascii="Verdana" w:hAnsi="Verdana"/>
              </w:rPr>
              <w:t>&lt;Comments&gt;</w:t>
            </w:r>
          </w:p>
        </w:tc>
        <w:tc>
          <w:tcPr>
            <w:tcW w:w="1980" w:type="dxa"/>
            <w:tcBorders>
              <w:top w:val="single" w:sz="4" w:space="0" w:color="FFFFFF"/>
            </w:tcBorders>
          </w:tcPr>
          <w:p w14:paraId="107D1D63" w14:textId="594D9077"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r>
      <w:tr w:rsidR="007405F5" w:rsidRPr="00547370" w14:paraId="33272D54" w14:textId="77777777" w:rsidTr="00E57921">
        <w:trPr>
          <w:trHeight w:val="319"/>
        </w:trPr>
        <w:tc>
          <w:tcPr>
            <w:tcW w:w="1674" w:type="dxa"/>
            <w:tcBorders>
              <w:top w:val="single" w:sz="4" w:space="0" w:color="FFFFFF"/>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00E57921">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00E57921">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00C7039B">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AE7C31"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DF656E" w14:textId="77777777" w:rsidR="007405F5" w:rsidRPr="00547370" w:rsidRDefault="007405F5" w:rsidP="00A32481">
            <w:pPr>
              <w:pStyle w:val="Tablehead1"/>
              <w:ind w:right="-160"/>
              <w:rPr>
                <w:rFonts w:ascii="Verdana" w:hAnsi="Verdana" w:cs="Arial"/>
              </w:rPr>
            </w:pPr>
            <w:r w:rsidRPr="00547370">
              <w:rPr>
                <w:rFonts w:ascii="Verdana" w:hAnsi="Verdana" w:cs="Arial"/>
              </w:rPr>
              <w:t>Organization/Title</w:t>
            </w:r>
          </w:p>
        </w:tc>
      </w:tr>
      <w:tr w:rsidR="00075D9E" w:rsidRPr="00547370" w14:paraId="4451D4FA" w14:textId="77777777" w:rsidTr="00E57921">
        <w:tc>
          <w:tcPr>
            <w:tcW w:w="2632" w:type="dxa"/>
            <w:tcBorders>
              <w:top w:val="single" w:sz="4" w:space="0" w:color="FFFFFF"/>
            </w:tcBorders>
          </w:tcPr>
          <w:p w14:paraId="547D02C0" w14:textId="113314ED" w:rsidR="00075D9E" w:rsidRPr="00547370" w:rsidRDefault="00075D9E" w:rsidP="00075D9E">
            <w:pPr>
              <w:pStyle w:val="Bodycopy"/>
              <w:rPr>
                <w:rFonts w:ascii="Verdana" w:hAnsi="Verdana" w:cs="Arial"/>
                <w:color w:val="auto"/>
              </w:rPr>
            </w:pPr>
            <w:r w:rsidRPr="00547370">
              <w:rPr>
                <w:rFonts w:ascii="Verdana" w:hAnsi="Verdana"/>
              </w:rPr>
              <w:t>&lt;Name&gt;</w:t>
            </w:r>
          </w:p>
        </w:tc>
        <w:tc>
          <w:tcPr>
            <w:tcW w:w="6512" w:type="dxa"/>
            <w:tcBorders>
              <w:top w:val="single" w:sz="4" w:space="0" w:color="FFFFFF"/>
            </w:tcBorders>
          </w:tcPr>
          <w:p w14:paraId="5ADF51CC" w14:textId="6FB6750D" w:rsidR="00075D9E" w:rsidRPr="00547370" w:rsidRDefault="00075D9E" w:rsidP="00075D9E">
            <w:pPr>
              <w:pStyle w:val="Bodycopy"/>
              <w:rPr>
                <w:rFonts w:ascii="Verdana" w:hAnsi="Verdana" w:cs="Arial"/>
                <w:color w:val="auto"/>
              </w:rPr>
            </w:pPr>
            <w:r w:rsidRPr="00547370">
              <w:rPr>
                <w:rFonts w:ascii="Verdana" w:hAnsi="Verdana"/>
              </w:rPr>
              <w:t>&lt;Organization/Title&gt;</w:t>
            </w:r>
          </w:p>
        </w:tc>
      </w:tr>
      <w:tr w:rsidR="007405F5" w:rsidRPr="00547370" w14:paraId="22C0B59A" w14:textId="77777777" w:rsidTr="00E57921">
        <w:tc>
          <w:tcPr>
            <w:tcW w:w="2632" w:type="dxa"/>
            <w:shd w:val="clear" w:color="auto" w:fill="FFFFFF"/>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00E57921">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00E57921">
        <w:tc>
          <w:tcPr>
            <w:tcW w:w="2632" w:type="dxa"/>
            <w:shd w:val="clear" w:color="auto" w:fill="FFFFFF"/>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Content>
        <w:p w14:paraId="74267EE3" w14:textId="6CACCCDD" w:rsidR="00CD6D90" w:rsidRPr="00547370" w:rsidRDefault="56D4F979" w:rsidP="00A32481">
          <w:pPr>
            <w:pStyle w:val="DocumentControlInformation"/>
            <w:rPr>
              <w:rFonts w:ascii="Verdana" w:hAnsi="Verdana"/>
            </w:rPr>
          </w:pPr>
          <w:r w:rsidRPr="4B67D6EB">
            <w:rPr>
              <w:rFonts w:ascii="Verdana" w:hAnsi="Verdana"/>
            </w:rPr>
            <w:t xml:space="preserve">Table of </w:t>
          </w:r>
          <w:r w:rsidR="7DE3B355" w:rsidRPr="4B67D6EB">
            <w:rPr>
              <w:rFonts w:ascii="Verdana" w:hAnsi="Verdana"/>
            </w:rPr>
            <w:t>Contents</w:t>
          </w:r>
        </w:p>
        <w:p w14:paraId="4A2836DF" w14:textId="18AAB707" w:rsidR="008E3743" w:rsidRDefault="00A54357" w:rsidP="23C0F835">
          <w:pPr>
            <w:pStyle w:val="TOC1"/>
            <w:tabs>
              <w:tab w:val="left" w:pos="420"/>
              <w:tab w:val="right" w:leader="dot" w:pos="9180"/>
            </w:tabs>
            <w:rPr>
              <w:rStyle w:val="Hyperlink"/>
            </w:rPr>
          </w:pPr>
          <w:r>
            <w:fldChar w:fldCharType="begin"/>
          </w:r>
          <w:r w:rsidR="00CD6D90">
            <w:instrText>TOC \o "1-3" \h \z \u</w:instrText>
          </w:r>
          <w:r>
            <w:fldChar w:fldCharType="separate"/>
          </w:r>
          <w:hyperlink w:anchor="_Toc866632679">
            <w:r w:rsidR="4B67D6EB" w:rsidRPr="4B67D6EB">
              <w:rPr>
                <w:rStyle w:val="Hyperlink"/>
              </w:rPr>
              <w:t>1.</w:t>
            </w:r>
            <w:r w:rsidR="00CD6D90">
              <w:tab/>
            </w:r>
            <w:r w:rsidR="4B67D6EB" w:rsidRPr="4B67D6EB">
              <w:rPr>
                <w:rStyle w:val="Hyperlink"/>
              </w:rPr>
              <w:t>Summary</w:t>
            </w:r>
            <w:r w:rsidR="00CD6D90">
              <w:tab/>
            </w:r>
            <w:r w:rsidR="00CD6D90">
              <w:fldChar w:fldCharType="begin"/>
            </w:r>
            <w:r w:rsidR="00CD6D90">
              <w:instrText>PAGEREF _Toc866632679 \h</w:instrText>
            </w:r>
            <w:r w:rsidR="00CD6D90">
              <w:fldChar w:fldCharType="separate"/>
            </w:r>
            <w:r w:rsidR="4B67D6EB" w:rsidRPr="4B67D6EB">
              <w:rPr>
                <w:rStyle w:val="Hyperlink"/>
              </w:rPr>
              <w:t>13</w:t>
            </w:r>
            <w:r w:rsidR="00CD6D90">
              <w:fldChar w:fldCharType="end"/>
            </w:r>
          </w:hyperlink>
        </w:p>
        <w:p w14:paraId="03CDD3DE" w14:textId="5242F445" w:rsidR="008E3743" w:rsidRDefault="00000000" w:rsidP="23C0F835">
          <w:pPr>
            <w:pStyle w:val="TOC2"/>
            <w:tabs>
              <w:tab w:val="left" w:pos="630"/>
              <w:tab w:val="right" w:leader="dot" w:pos="9180"/>
            </w:tabs>
            <w:rPr>
              <w:rStyle w:val="Hyperlink"/>
            </w:rPr>
          </w:pPr>
          <w:hyperlink w:anchor="_Toc1382905738">
            <w:r w:rsidR="4B67D6EB" w:rsidRPr="4B67D6EB">
              <w:rPr>
                <w:rStyle w:val="Hyperlink"/>
              </w:rPr>
              <w:t>1.1</w:t>
            </w:r>
            <w:r w:rsidR="00A54357">
              <w:tab/>
            </w:r>
            <w:r w:rsidR="4B67D6EB" w:rsidRPr="4B67D6EB">
              <w:rPr>
                <w:rStyle w:val="Hyperlink"/>
              </w:rPr>
              <w:t>Purpose/Justification</w:t>
            </w:r>
            <w:r w:rsidR="00A54357">
              <w:tab/>
            </w:r>
            <w:r w:rsidR="00A54357">
              <w:fldChar w:fldCharType="begin"/>
            </w:r>
            <w:r w:rsidR="00A54357">
              <w:instrText>PAGEREF _Toc1382905738 \h</w:instrText>
            </w:r>
            <w:r w:rsidR="00A54357">
              <w:fldChar w:fldCharType="separate"/>
            </w:r>
            <w:r w:rsidR="4B67D6EB" w:rsidRPr="4B67D6EB">
              <w:rPr>
                <w:rStyle w:val="Hyperlink"/>
              </w:rPr>
              <w:t>14</w:t>
            </w:r>
            <w:r w:rsidR="00A54357">
              <w:fldChar w:fldCharType="end"/>
            </w:r>
          </w:hyperlink>
        </w:p>
        <w:p w14:paraId="0A45B0BC" w14:textId="4322DC3B" w:rsidR="008E3743" w:rsidRDefault="00000000" w:rsidP="23C0F835">
          <w:pPr>
            <w:pStyle w:val="TOC2"/>
            <w:tabs>
              <w:tab w:val="left" w:pos="630"/>
              <w:tab w:val="right" w:leader="dot" w:pos="9180"/>
            </w:tabs>
            <w:rPr>
              <w:rStyle w:val="Hyperlink"/>
            </w:rPr>
          </w:pPr>
          <w:hyperlink w:anchor="_Toc1876114247">
            <w:r w:rsidR="4B67D6EB" w:rsidRPr="4B67D6EB">
              <w:rPr>
                <w:rStyle w:val="Hyperlink"/>
              </w:rPr>
              <w:t>1.2</w:t>
            </w:r>
            <w:r w:rsidR="00A54357">
              <w:tab/>
            </w:r>
            <w:r w:rsidR="4B67D6EB" w:rsidRPr="4B67D6EB">
              <w:rPr>
                <w:rStyle w:val="Hyperlink"/>
              </w:rPr>
              <w:t>Integration Description and Overview</w:t>
            </w:r>
            <w:r w:rsidR="00A54357">
              <w:tab/>
            </w:r>
            <w:r w:rsidR="00A54357">
              <w:fldChar w:fldCharType="begin"/>
            </w:r>
            <w:r w:rsidR="00A54357">
              <w:instrText>PAGEREF _Toc1876114247 \h</w:instrText>
            </w:r>
            <w:r w:rsidR="00A54357">
              <w:fldChar w:fldCharType="separate"/>
            </w:r>
            <w:r w:rsidR="4B67D6EB" w:rsidRPr="4B67D6EB">
              <w:rPr>
                <w:rStyle w:val="Hyperlink"/>
              </w:rPr>
              <w:t>14</w:t>
            </w:r>
            <w:r w:rsidR="00A54357">
              <w:fldChar w:fldCharType="end"/>
            </w:r>
          </w:hyperlink>
        </w:p>
        <w:p w14:paraId="2E99E1E8" w14:textId="75F5064B" w:rsidR="008E3743" w:rsidRDefault="00000000" w:rsidP="23C0F835">
          <w:pPr>
            <w:pStyle w:val="TOC2"/>
            <w:tabs>
              <w:tab w:val="left" w:pos="630"/>
              <w:tab w:val="right" w:leader="dot" w:pos="9180"/>
            </w:tabs>
            <w:rPr>
              <w:rStyle w:val="Hyperlink"/>
            </w:rPr>
          </w:pPr>
          <w:hyperlink w:anchor="_Toc1866413719">
            <w:r w:rsidR="4B67D6EB" w:rsidRPr="4B67D6EB">
              <w:rPr>
                <w:rStyle w:val="Hyperlink"/>
              </w:rPr>
              <w:t>1.3</w:t>
            </w:r>
            <w:r w:rsidR="00A54357">
              <w:tab/>
            </w:r>
            <w:r w:rsidR="4B67D6EB" w:rsidRPr="4B67D6EB">
              <w:rPr>
                <w:rStyle w:val="Hyperlink"/>
              </w:rPr>
              <w:t>Business Rules</w:t>
            </w:r>
            <w:r w:rsidR="00A54357">
              <w:tab/>
            </w:r>
            <w:r w:rsidR="00A54357">
              <w:fldChar w:fldCharType="begin"/>
            </w:r>
            <w:r w:rsidR="00A54357">
              <w:instrText>PAGEREF _Toc1866413719 \h</w:instrText>
            </w:r>
            <w:r w:rsidR="00A54357">
              <w:fldChar w:fldCharType="separate"/>
            </w:r>
            <w:r w:rsidR="4B67D6EB" w:rsidRPr="4B67D6EB">
              <w:rPr>
                <w:rStyle w:val="Hyperlink"/>
              </w:rPr>
              <w:t>14</w:t>
            </w:r>
            <w:r w:rsidR="00A54357">
              <w:fldChar w:fldCharType="end"/>
            </w:r>
          </w:hyperlink>
        </w:p>
        <w:p w14:paraId="607C514E" w14:textId="7F100A99" w:rsidR="008E3743" w:rsidRDefault="00000000" w:rsidP="23C0F835">
          <w:pPr>
            <w:pStyle w:val="TOC2"/>
            <w:tabs>
              <w:tab w:val="left" w:pos="630"/>
              <w:tab w:val="right" w:leader="dot" w:pos="9180"/>
            </w:tabs>
            <w:rPr>
              <w:rStyle w:val="Hyperlink"/>
            </w:rPr>
          </w:pPr>
          <w:hyperlink w:anchor="_Toc2060063258">
            <w:r w:rsidR="4B67D6EB" w:rsidRPr="4B67D6EB">
              <w:rPr>
                <w:rStyle w:val="Hyperlink"/>
              </w:rPr>
              <w:t>1.4</w:t>
            </w:r>
            <w:r w:rsidR="00A54357">
              <w:tab/>
            </w:r>
            <w:r w:rsidR="4B67D6EB" w:rsidRPr="4B67D6EB">
              <w:rPr>
                <w:rStyle w:val="Hyperlink"/>
              </w:rPr>
              <w:t>Sample Output / Screen Layout</w:t>
            </w:r>
            <w:r w:rsidR="00A54357">
              <w:tab/>
            </w:r>
            <w:r w:rsidR="00A54357">
              <w:fldChar w:fldCharType="begin"/>
            </w:r>
            <w:r w:rsidR="00A54357">
              <w:instrText>PAGEREF _Toc2060063258 \h</w:instrText>
            </w:r>
            <w:r w:rsidR="00A54357">
              <w:fldChar w:fldCharType="separate"/>
            </w:r>
            <w:r w:rsidR="4B67D6EB" w:rsidRPr="4B67D6EB">
              <w:rPr>
                <w:rStyle w:val="Hyperlink"/>
              </w:rPr>
              <w:t>14</w:t>
            </w:r>
            <w:r w:rsidR="00A54357">
              <w:fldChar w:fldCharType="end"/>
            </w:r>
          </w:hyperlink>
        </w:p>
        <w:p w14:paraId="1C47F6E1" w14:textId="2D8A449A" w:rsidR="008E3743" w:rsidRDefault="00000000" w:rsidP="23C0F835">
          <w:pPr>
            <w:pStyle w:val="TOC2"/>
            <w:tabs>
              <w:tab w:val="left" w:pos="630"/>
              <w:tab w:val="right" w:leader="dot" w:pos="9180"/>
            </w:tabs>
            <w:rPr>
              <w:rStyle w:val="Hyperlink"/>
            </w:rPr>
          </w:pPr>
          <w:hyperlink w:anchor="_Toc566082287">
            <w:r w:rsidR="4B67D6EB" w:rsidRPr="4B67D6EB">
              <w:rPr>
                <w:rStyle w:val="Hyperlink"/>
              </w:rPr>
              <w:t>1.5</w:t>
            </w:r>
            <w:r w:rsidR="00A54357">
              <w:tab/>
            </w:r>
            <w:r w:rsidR="4B67D6EB" w:rsidRPr="4B67D6EB">
              <w:rPr>
                <w:rStyle w:val="Hyperlink"/>
              </w:rPr>
              <w:t>Definitions and Acronyms</w:t>
            </w:r>
            <w:r w:rsidR="00A54357">
              <w:tab/>
            </w:r>
            <w:r w:rsidR="00A54357">
              <w:fldChar w:fldCharType="begin"/>
            </w:r>
            <w:r w:rsidR="00A54357">
              <w:instrText>PAGEREF _Toc566082287 \h</w:instrText>
            </w:r>
            <w:r w:rsidR="00A54357">
              <w:fldChar w:fldCharType="separate"/>
            </w:r>
            <w:r w:rsidR="4B67D6EB" w:rsidRPr="4B67D6EB">
              <w:rPr>
                <w:rStyle w:val="Hyperlink"/>
              </w:rPr>
              <w:t>14</w:t>
            </w:r>
            <w:r w:rsidR="00A54357">
              <w:fldChar w:fldCharType="end"/>
            </w:r>
          </w:hyperlink>
        </w:p>
        <w:p w14:paraId="0FD6CB8A" w14:textId="4B7F8F18" w:rsidR="008E3743" w:rsidRDefault="00000000" w:rsidP="23C0F835">
          <w:pPr>
            <w:pStyle w:val="TOC1"/>
            <w:tabs>
              <w:tab w:val="left" w:pos="420"/>
              <w:tab w:val="right" w:leader="dot" w:pos="9180"/>
            </w:tabs>
            <w:rPr>
              <w:rStyle w:val="Hyperlink"/>
            </w:rPr>
          </w:pPr>
          <w:hyperlink w:anchor="_Toc440398116">
            <w:r w:rsidR="4B67D6EB" w:rsidRPr="4B67D6EB">
              <w:rPr>
                <w:rStyle w:val="Hyperlink"/>
              </w:rPr>
              <w:t>2.</w:t>
            </w:r>
            <w:r w:rsidR="00A54357">
              <w:tab/>
            </w:r>
            <w:r w:rsidR="4B67D6EB" w:rsidRPr="4B67D6EB">
              <w:rPr>
                <w:rStyle w:val="Hyperlink"/>
              </w:rPr>
              <w:t>Functional Design</w:t>
            </w:r>
            <w:r w:rsidR="00A54357">
              <w:tab/>
            </w:r>
            <w:r w:rsidR="00A54357">
              <w:fldChar w:fldCharType="begin"/>
            </w:r>
            <w:r w:rsidR="00A54357">
              <w:instrText>PAGEREF _Toc440398116 \h</w:instrText>
            </w:r>
            <w:r w:rsidR="00A54357">
              <w:fldChar w:fldCharType="separate"/>
            </w:r>
            <w:r w:rsidR="4B67D6EB" w:rsidRPr="4B67D6EB">
              <w:rPr>
                <w:rStyle w:val="Hyperlink"/>
              </w:rPr>
              <w:t>14</w:t>
            </w:r>
            <w:r w:rsidR="00A54357">
              <w:fldChar w:fldCharType="end"/>
            </w:r>
          </w:hyperlink>
        </w:p>
        <w:p w14:paraId="3E4B30A5" w14:textId="1FA8D10C" w:rsidR="008E3743" w:rsidRDefault="00000000" w:rsidP="23C0F835">
          <w:pPr>
            <w:pStyle w:val="TOC2"/>
            <w:tabs>
              <w:tab w:val="left" w:pos="630"/>
              <w:tab w:val="right" w:leader="dot" w:pos="9180"/>
            </w:tabs>
            <w:rPr>
              <w:rStyle w:val="Hyperlink"/>
            </w:rPr>
          </w:pPr>
          <w:hyperlink w:anchor="_Toc189969195">
            <w:r w:rsidR="4B67D6EB" w:rsidRPr="4B67D6EB">
              <w:rPr>
                <w:rStyle w:val="Hyperlink"/>
              </w:rPr>
              <w:t>2.1</w:t>
            </w:r>
            <w:r w:rsidR="00A54357">
              <w:tab/>
            </w:r>
            <w:r w:rsidR="4B67D6EB" w:rsidRPr="4B67D6EB">
              <w:rPr>
                <w:rStyle w:val="Hyperlink"/>
              </w:rPr>
              <w:t>Integration Details</w:t>
            </w:r>
            <w:r w:rsidR="00A54357">
              <w:tab/>
            </w:r>
            <w:r w:rsidR="00A54357">
              <w:fldChar w:fldCharType="begin"/>
            </w:r>
            <w:r w:rsidR="00A54357">
              <w:instrText>PAGEREF _Toc189969195 \h</w:instrText>
            </w:r>
            <w:r w:rsidR="00A54357">
              <w:fldChar w:fldCharType="separate"/>
            </w:r>
            <w:r w:rsidR="4B67D6EB" w:rsidRPr="4B67D6EB">
              <w:rPr>
                <w:rStyle w:val="Hyperlink"/>
              </w:rPr>
              <w:t>15</w:t>
            </w:r>
            <w:r w:rsidR="00A54357">
              <w:fldChar w:fldCharType="end"/>
            </w:r>
          </w:hyperlink>
        </w:p>
        <w:p w14:paraId="6595F6AA" w14:textId="1C17D8D3" w:rsidR="008E3743" w:rsidRDefault="00000000" w:rsidP="23C0F835">
          <w:pPr>
            <w:pStyle w:val="TOC2"/>
            <w:tabs>
              <w:tab w:val="left" w:pos="630"/>
              <w:tab w:val="right" w:leader="dot" w:pos="9180"/>
            </w:tabs>
            <w:rPr>
              <w:rStyle w:val="Hyperlink"/>
            </w:rPr>
          </w:pPr>
          <w:hyperlink w:anchor="_Toc1378242482">
            <w:r w:rsidR="4B67D6EB" w:rsidRPr="4B67D6EB">
              <w:rPr>
                <w:rStyle w:val="Hyperlink"/>
              </w:rPr>
              <w:t>2.2</w:t>
            </w:r>
            <w:r w:rsidR="00A54357">
              <w:tab/>
            </w:r>
            <w:r w:rsidR="4B67D6EB" w:rsidRPr="4B67D6EB">
              <w:rPr>
                <w:rStyle w:val="Hyperlink"/>
              </w:rPr>
              <w:t>Launch Parameters</w:t>
            </w:r>
            <w:r w:rsidR="00A54357">
              <w:tab/>
            </w:r>
            <w:r w:rsidR="00A54357">
              <w:fldChar w:fldCharType="begin"/>
            </w:r>
            <w:r w:rsidR="00A54357">
              <w:instrText>PAGEREF _Toc1378242482 \h</w:instrText>
            </w:r>
            <w:r w:rsidR="00A54357">
              <w:fldChar w:fldCharType="separate"/>
            </w:r>
            <w:r w:rsidR="4B67D6EB" w:rsidRPr="4B67D6EB">
              <w:rPr>
                <w:rStyle w:val="Hyperlink"/>
              </w:rPr>
              <w:t>15</w:t>
            </w:r>
            <w:r w:rsidR="00A54357">
              <w:fldChar w:fldCharType="end"/>
            </w:r>
          </w:hyperlink>
        </w:p>
        <w:p w14:paraId="4524D7F6" w14:textId="1435E424" w:rsidR="008E3743" w:rsidRDefault="00000000" w:rsidP="23C0F835">
          <w:pPr>
            <w:pStyle w:val="TOC2"/>
            <w:tabs>
              <w:tab w:val="left" w:pos="630"/>
              <w:tab w:val="right" w:leader="dot" w:pos="9180"/>
            </w:tabs>
            <w:rPr>
              <w:rStyle w:val="Hyperlink"/>
            </w:rPr>
          </w:pPr>
          <w:hyperlink w:anchor="_Toc1172118489">
            <w:r w:rsidR="4B67D6EB" w:rsidRPr="4B67D6EB">
              <w:rPr>
                <w:rStyle w:val="Hyperlink"/>
              </w:rPr>
              <w:t>2.3</w:t>
            </w:r>
            <w:r w:rsidR="00A54357">
              <w:tab/>
            </w:r>
            <w:r w:rsidR="4B67D6EB" w:rsidRPr="4B67D6EB">
              <w:rPr>
                <w:rStyle w:val="Hyperlink"/>
              </w:rPr>
              <w:t>Data Selection and Sorting</w:t>
            </w:r>
            <w:r w:rsidR="00A54357">
              <w:tab/>
            </w:r>
            <w:r w:rsidR="00A54357">
              <w:fldChar w:fldCharType="begin"/>
            </w:r>
            <w:r w:rsidR="00A54357">
              <w:instrText>PAGEREF _Toc1172118489 \h</w:instrText>
            </w:r>
            <w:r w:rsidR="00A54357">
              <w:fldChar w:fldCharType="separate"/>
            </w:r>
            <w:r w:rsidR="4B67D6EB" w:rsidRPr="4B67D6EB">
              <w:rPr>
                <w:rStyle w:val="Hyperlink"/>
              </w:rPr>
              <w:t>15</w:t>
            </w:r>
            <w:r w:rsidR="00A54357">
              <w:fldChar w:fldCharType="end"/>
            </w:r>
          </w:hyperlink>
        </w:p>
        <w:p w14:paraId="317DCA0A" w14:textId="5290D9D5" w:rsidR="008E3743" w:rsidRDefault="00000000" w:rsidP="23C0F835">
          <w:pPr>
            <w:pStyle w:val="TOC2"/>
            <w:tabs>
              <w:tab w:val="left" w:pos="630"/>
              <w:tab w:val="right" w:leader="dot" w:pos="9180"/>
            </w:tabs>
            <w:rPr>
              <w:rStyle w:val="Hyperlink"/>
            </w:rPr>
          </w:pPr>
          <w:hyperlink w:anchor="_Toc2032949060">
            <w:r w:rsidR="4B67D6EB" w:rsidRPr="4B67D6EB">
              <w:rPr>
                <w:rStyle w:val="Hyperlink"/>
              </w:rPr>
              <w:t>2.4</w:t>
            </w:r>
            <w:r w:rsidR="00A54357">
              <w:tab/>
            </w:r>
            <w:r w:rsidR="4B67D6EB" w:rsidRPr="4B67D6EB">
              <w:rPr>
                <w:rStyle w:val="Hyperlink"/>
              </w:rPr>
              <w:t>Key Logic</w:t>
            </w:r>
            <w:r w:rsidR="00A54357">
              <w:tab/>
            </w:r>
            <w:r w:rsidR="00A54357">
              <w:fldChar w:fldCharType="begin"/>
            </w:r>
            <w:r w:rsidR="00A54357">
              <w:instrText>PAGEREF _Toc2032949060 \h</w:instrText>
            </w:r>
            <w:r w:rsidR="00A54357">
              <w:fldChar w:fldCharType="separate"/>
            </w:r>
            <w:r w:rsidR="4B67D6EB" w:rsidRPr="4B67D6EB">
              <w:rPr>
                <w:rStyle w:val="Hyperlink"/>
              </w:rPr>
              <w:t>15</w:t>
            </w:r>
            <w:r w:rsidR="00A54357">
              <w:fldChar w:fldCharType="end"/>
            </w:r>
          </w:hyperlink>
        </w:p>
        <w:p w14:paraId="41BCBB06" w14:textId="6E9F9207" w:rsidR="008E3743" w:rsidRDefault="00000000" w:rsidP="23C0F835">
          <w:pPr>
            <w:pStyle w:val="TOC2"/>
            <w:tabs>
              <w:tab w:val="left" w:pos="630"/>
              <w:tab w:val="right" w:leader="dot" w:pos="9180"/>
            </w:tabs>
            <w:rPr>
              <w:rStyle w:val="Hyperlink"/>
            </w:rPr>
          </w:pPr>
          <w:hyperlink w:anchor="_Toc105506811">
            <w:r w:rsidR="4B67D6EB" w:rsidRPr="4B67D6EB">
              <w:rPr>
                <w:rStyle w:val="Hyperlink"/>
              </w:rPr>
              <w:t>2.5</w:t>
            </w:r>
            <w:r w:rsidR="00A54357">
              <w:tab/>
            </w:r>
            <w:r w:rsidR="4B67D6EB" w:rsidRPr="4B67D6EB">
              <w:rPr>
                <w:rStyle w:val="Hyperlink"/>
              </w:rPr>
              <w:t>Data Mapping</w:t>
            </w:r>
            <w:r w:rsidR="00A54357">
              <w:tab/>
            </w:r>
            <w:r w:rsidR="00A54357">
              <w:fldChar w:fldCharType="begin"/>
            </w:r>
            <w:r w:rsidR="00A54357">
              <w:instrText>PAGEREF _Toc105506811 \h</w:instrText>
            </w:r>
            <w:r w:rsidR="00A54357">
              <w:fldChar w:fldCharType="separate"/>
            </w:r>
            <w:r w:rsidR="4B67D6EB" w:rsidRPr="4B67D6EB">
              <w:rPr>
                <w:rStyle w:val="Hyperlink"/>
              </w:rPr>
              <w:t>15</w:t>
            </w:r>
            <w:r w:rsidR="00A54357">
              <w:fldChar w:fldCharType="end"/>
            </w:r>
          </w:hyperlink>
        </w:p>
        <w:p w14:paraId="005FA369" w14:textId="0B41808D" w:rsidR="008E3743" w:rsidRDefault="00000000" w:rsidP="23C0F835">
          <w:pPr>
            <w:pStyle w:val="TOC2"/>
            <w:tabs>
              <w:tab w:val="left" w:pos="630"/>
              <w:tab w:val="right" w:leader="dot" w:pos="9180"/>
            </w:tabs>
            <w:rPr>
              <w:rStyle w:val="Hyperlink"/>
            </w:rPr>
          </w:pPr>
          <w:hyperlink w:anchor="_Toc1365153148">
            <w:r w:rsidR="4B67D6EB" w:rsidRPr="4B67D6EB">
              <w:rPr>
                <w:rStyle w:val="Hyperlink"/>
              </w:rPr>
              <w:t>2.6</w:t>
            </w:r>
            <w:r w:rsidR="00A54357">
              <w:tab/>
            </w:r>
            <w:r w:rsidR="4B67D6EB" w:rsidRPr="4B67D6EB">
              <w:rPr>
                <w:rStyle w:val="Hyperlink"/>
              </w:rPr>
              <w:t>Interface Trigger Details</w:t>
            </w:r>
            <w:r w:rsidR="00A54357">
              <w:tab/>
            </w:r>
            <w:r w:rsidR="00A54357">
              <w:fldChar w:fldCharType="begin"/>
            </w:r>
            <w:r w:rsidR="00A54357">
              <w:instrText>PAGEREF _Toc1365153148 \h</w:instrText>
            </w:r>
            <w:r w:rsidR="00A54357">
              <w:fldChar w:fldCharType="separate"/>
            </w:r>
            <w:r w:rsidR="4B67D6EB" w:rsidRPr="4B67D6EB">
              <w:rPr>
                <w:rStyle w:val="Hyperlink"/>
              </w:rPr>
              <w:t>15</w:t>
            </w:r>
            <w:r w:rsidR="00A54357">
              <w:fldChar w:fldCharType="end"/>
            </w:r>
          </w:hyperlink>
        </w:p>
        <w:p w14:paraId="700C9888" w14:textId="447605F5" w:rsidR="008E3743" w:rsidRDefault="00000000" w:rsidP="23C0F835">
          <w:pPr>
            <w:pStyle w:val="TOC2"/>
            <w:tabs>
              <w:tab w:val="left" w:pos="630"/>
              <w:tab w:val="right" w:leader="dot" w:pos="9180"/>
            </w:tabs>
            <w:rPr>
              <w:rStyle w:val="Hyperlink"/>
            </w:rPr>
          </w:pPr>
          <w:hyperlink w:anchor="_Toc371559651">
            <w:r w:rsidR="4B67D6EB" w:rsidRPr="4B67D6EB">
              <w:rPr>
                <w:rStyle w:val="Hyperlink"/>
              </w:rPr>
              <w:t>2.7</w:t>
            </w:r>
            <w:r w:rsidR="00A54357">
              <w:tab/>
            </w:r>
            <w:r w:rsidR="4B67D6EB" w:rsidRPr="4B67D6EB">
              <w:rPr>
                <w:rStyle w:val="Hyperlink"/>
              </w:rPr>
              <w:t>Security &amp; Control Requirements</w:t>
            </w:r>
            <w:r w:rsidR="00A54357">
              <w:tab/>
            </w:r>
            <w:r w:rsidR="00A54357">
              <w:fldChar w:fldCharType="begin"/>
            </w:r>
            <w:r w:rsidR="00A54357">
              <w:instrText>PAGEREF _Toc371559651 \h</w:instrText>
            </w:r>
            <w:r w:rsidR="00A54357">
              <w:fldChar w:fldCharType="separate"/>
            </w:r>
            <w:r w:rsidR="4B67D6EB" w:rsidRPr="4B67D6EB">
              <w:rPr>
                <w:rStyle w:val="Hyperlink"/>
              </w:rPr>
              <w:t>15</w:t>
            </w:r>
            <w:r w:rsidR="00A54357">
              <w:fldChar w:fldCharType="end"/>
            </w:r>
          </w:hyperlink>
        </w:p>
        <w:p w14:paraId="2E448BC0" w14:textId="6A80CB74" w:rsidR="008E3743" w:rsidRDefault="00000000" w:rsidP="23C0F835">
          <w:pPr>
            <w:pStyle w:val="TOC2"/>
            <w:tabs>
              <w:tab w:val="left" w:pos="630"/>
              <w:tab w:val="right" w:leader="dot" w:pos="9180"/>
            </w:tabs>
            <w:rPr>
              <w:rStyle w:val="Hyperlink"/>
            </w:rPr>
          </w:pPr>
          <w:hyperlink w:anchor="_Toc812540554">
            <w:r w:rsidR="4B67D6EB" w:rsidRPr="4B67D6EB">
              <w:rPr>
                <w:rStyle w:val="Hyperlink"/>
              </w:rPr>
              <w:t>2.8</w:t>
            </w:r>
            <w:r w:rsidR="00A54357">
              <w:tab/>
            </w:r>
            <w:r w:rsidR="4B67D6EB" w:rsidRPr="4B67D6EB">
              <w:rPr>
                <w:rStyle w:val="Hyperlink"/>
              </w:rPr>
              <w:t>Encryption Requirements</w:t>
            </w:r>
            <w:r w:rsidR="00A54357">
              <w:tab/>
            </w:r>
            <w:r w:rsidR="00A54357">
              <w:fldChar w:fldCharType="begin"/>
            </w:r>
            <w:r w:rsidR="00A54357">
              <w:instrText>PAGEREF _Toc812540554 \h</w:instrText>
            </w:r>
            <w:r w:rsidR="00A54357">
              <w:fldChar w:fldCharType="separate"/>
            </w:r>
            <w:r w:rsidR="4B67D6EB" w:rsidRPr="4B67D6EB">
              <w:rPr>
                <w:rStyle w:val="Hyperlink"/>
              </w:rPr>
              <w:t>16</w:t>
            </w:r>
            <w:r w:rsidR="00A54357">
              <w:fldChar w:fldCharType="end"/>
            </w:r>
          </w:hyperlink>
        </w:p>
        <w:p w14:paraId="16B20DA8" w14:textId="0CFC02BD" w:rsidR="008E3743" w:rsidRDefault="00000000" w:rsidP="23C0F835">
          <w:pPr>
            <w:pStyle w:val="TOC2"/>
            <w:tabs>
              <w:tab w:val="left" w:pos="630"/>
              <w:tab w:val="right" w:leader="dot" w:pos="9180"/>
            </w:tabs>
            <w:rPr>
              <w:rStyle w:val="Hyperlink"/>
            </w:rPr>
          </w:pPr>
          <w:hyperlink w:anchor="_Toc1462912309">
            <w:r w:rsidR="4B67D6EB" w:rsidRPr="4B67D6EB">
              <w:rPr>
                <w:rStyle w:val="Hyperlink"/>
              </w:rPr>
              <w:t>2.9</w:t>
            </w:r>
            <w:r w:rsidR="00A54357">
              <w:tab/>
            </w:r>
            <w:r w:rsidR="4B67D6EB" w:rsidRPr="4B67D6EB">
              <w:rPr>
                <w:rStyle w:val="Hyperlink"/>
              </w:rPr>
              <w:t>Error Handling Logic</w:t>
            </w:r>
            <w:r w:rsidR="00A54357">
              <w:tab/>
            </w:r>
            <w:r w:rsidR="00A54357">
              <w:fldChar w:fldCharType="begin"/>
            </w:r>
            <w:r w:rsidR="00A54357">
              <w:instrText>PAGEREF _Toc1462912309 \h</w:instrText>
            </w:r>
            <w:r w:rsidR="00A54357">
              <w:fldChar w:fldCharType="separate"/>
            </w:r>
            <w:r w:rsidR="4B67D6EB" w:rsidRPr="4B67D6EB">
              <w:rPr>
                <w:rStyle w:val="Hyperlink"/>
              </w:rPr>
              <w:t>16</w:t>
            </w:r>
            <w:r w:rsidR="00A54357">
              <w:fldChar w:fldCharType="end"/>
            </w:r>
          </w:hyperlink>
        </w:p>
        <w:p w14:paraId="47C2B5C1" w14:textId="1E710CBE" w:rsidR="008E3743" w:rsidRDefault="00000000" w:rsidP="23C0F835">
          <w:pPr>
            <w:pStyle w:val="TOC2"/>
            <w:tabs>
              <w:tab w:val="left" w:pos="630"/>
              <w:tab w:val="right" w:leader="dot" w:pos="9180"/>
            </w:tabs>
            <w:rPr>
              <w:rStyle w:val="Hyperlink"/>
            </w:rPr>
          </w:pPr>
          <w:hyperlink w:anchor="_Toc1303940392">
            <w:r w:rsidR="4B67D6EB" w:rsidRPr="4B67D6EB">
              <w:rPr>
                <w:rStyle w:val="Hyperlink"/>
              </w:rPr>
              <w:t>2.10</w:t>
            </w:r>
            <w:r w:rsidR="00A54357">
              <w:tab/>
            </w:r>
            <w:r w:rsidR="4B67D6EB" w:rsidRPr="4B67D6EB">
              <w:rPr>
                <w:rStyle w:val="Hyperlink"/>
              </w:rPr>
              <w:t>Assumptions</w:t>
            </w:r>
            <w:r w:rsidR="00A54357">
              <w:tab/>
            </w:r>
            <w:r w:rsidR="00A54357">
              <w:fldChar w:fldCharType="begin"/>
            </w:r>
            <w:r w:rsidR="00A54357">
              <w:instrText>PAGEREF _Toc1303940392 \h</w:instrText>
            </w:r>
            <w:r w:rsidR="00A54357">
              <w:fldChar w:fldCharType="separate"/>
            </w:r>
            <w:r w:rsidR="4B67D6EB" w:rsidRPr="4B67D6EB">
              <w:rPr>
                <w:rStyle w:val="Hyperlink"/>
              </w:rPr>
              <w:t>16</w:t>
            </w:r>
            <w:r w:rsidR="00A54357">
              <w:fldChar w:fldCharType="end"/>
            </w:r>
          </w:hyperlink>
        </w:p>
        <w:p w14:paraId="13C39125" w14:textId="699BC58E" w:rsidR="008E3743" w:rsidRDefault="00000000" w:rsidP="23C0F835">
          <w:pPr>
            <w:pStyle w:val="TOC2"/>
            <w:tabs>
              <w:tab w:val="left" w:pos="630"/>
              <w:tab w:val="right" w:leader="dot" w:pos="9180"/>
            </w:tabs>
            <w:rPr>
              <w:rStyle w:val="Hyperlink"/>
            </w:rPr>
          </w:pPr>
          <w:hyperlink w:anchor="_Toc129102156">
            <w:r w:rsidR="4B67D6EB" w:rsidRPr="4B67D6EB">
              <w:rPr>
                <w:rStyle w:val="Hyperlink"/>
              </w:rPr>
              <w:t>2.11</w:t>
            </w:r>
            <w:r w:rsidR="00A54357">
              <w:tab/>
            </w:r>
            <w:r w:rsidR="4B67D6EB" w:rsidRPr="4B67D6EB">
              <w:rPr>
                <w:rStyle w:val="Hyperlink"/>
              </w:rPr>
              <w:t>Dependencies</w:t>
            </w:r>
            <w:r w:rsidR="00A54357">
              <w:tab/>
            </w:r>
            <w:r w:rsidR="00A54357">
              <w:fldChar w:fldCharType="begin"/>
            </w:r>
            <w:r w:rsidR="00A54357">
              <w:instrText>PAGEREF _Toc129102156 \h</w:instrText>
            </w:r>
            <w:r w:rsidR="00A54357">
              <w:fldChar w:fldCharType="separate"/>
            </w:r>
            <w:r w:rsidR="4B67D6EB" w:rsidRPr="4B67D6EB">
              <w:rPr>
                <w:rStyle w:val="Hyperlink"/>
              </w:rPr>
              <w:t>16</w:t>
            </w:r>
            <w:r w:rsidR="00A54357">
              <w:fldChar w:fldCharType="end"/>
            </w:r>
          </w:hyperlink>
        </w:p>
        <w:p w14:paraId="50A3FEB9" w14:textId="5CA61757" w:rsidR="008E3743" w:rsidRDefault="00000000" w:rsidP="23C0F835">
          <w:pPr>
            <w:pStyle w:val="TOC2"/>
            <w:tabs>
              <w:tab w:val="left" w:pos="630"/>
              <w:tab w:val="right" w:leader="dot" w:pos="9180"/>
            </w:tabs>
            <w:rPr>
              <w:rStyle w:val="Hyperlink"/>
            </w:rPr>
          </w:pPr>
          <w:hyperlink w:anchor="_Toc917691316">
            <w:r w:rsidR="4B67D6EB" w:rsidRPr="4B67D6EB">
              <w:rPr>
                <w:rStyle w:val="Hyperlink"/>
              </w:rPr>
              <w:t>2.12</w:t>
            </w:r>
            <w:r w:rsidR="00A54357">
              <w:tab/>
            </w:r>
            <w:r w:rsidR="4B67D6EB" w:rsidRPr="4B67D6EB">
              <w:rPr>
                <w:rStyle w:val="Hyperlink"/>
              </w:rPr>
              <w:t>Application Setup Requirements</w:t>
            </w:r>
            <w:r w:rsidR="00A54357">
              <w:tab/>
            </w:r>
            <w:r w:rsidR="00A54357">
              <w:fldChar w:fldCharType="begin"/>
            </w:r>
            <w:r w:rsidR="00A54357">
              <w:instrText>PAGEREF _Toc917691316 \h</w:instrText>
            </w:r>
            <w:r w:rsidR="00A54357">
              <w:fldChar w:fldCharType="separate"/>
            </w:r>
            <w:r w:rsidR="4B67D6EB" w:rsidRPr="4B67D6EB">
              <w:rPr>
                <w:rStyle w:val="Hyperlink"/>
              </w:rPr>
              <w:t>16</w:t>
            </w:r>
            <w:r w:rsidR="00A54357">
              <w:fldChar w:fldCharType="end"/>
            </w:r>
          </w:hyperlink>
        </w:p>
        <w:p w14:paraId="3E6FE795" w14:textId="0E06C260" w:rsidR="008E3743" w:rsidRDefault="00000000" w:rsidP="23C0F835">
          <w:pPr>
            <w:pStyle w:val="TOC2"/>
            <w:tabs>
              <w:tab w:val="left" w:pos="630"/>
              <w:tab w:val="right" w:leader="dot" w:pos="9180"/>
            </w:tabs>
            <w:rPr>
              <w:rStyle w:val="Hyperlink"/>
            </w:rPr>
          </w:pPr>
          <w:hyperlink w:anchor="_Toc2101699195">
            <w:r w:rsidR="4B67D6EB" w:rsidRPr="4B67D6EB">
              <w:rPr>
                <w:rStyle w:val="Hyperlink"/>
              </w:rPr>
              <w:t>2.13</w:t>
            </w:r>
            <w:r w:rsidR="00A54357">
              <w:tab/>
            </w:r>
            <w:r w:rsidR="4B67D6EB" w:rsidRPr="4B67D6EB">
              <w:rPr>
                <w:rStyle w:val="Hyperlink"/>
              </w:rPr>
              <w:t>User/Job Role Assignments</w:t>
            </w:r>
            <w:r w:rsidR="00A54357">
              <w:tab/>
            </w:r>
            <w:r w:rsidR="00A54357">
              <w:fldChar w:fldCharType="begin"/>
            </w:r>
            <w:r w:rsidR="00A54357">
              <w:instrText>PAGEREF _Toc2101699195 \h</w:instrText>
            </w:r>
            <w:r w:rsidR="00A54357">
              <w:fldChar w:fldCharType="separate"/>
            </w:r>
            <w:r w:rsidR="4B67D6EB" w:rsidRPr="4B67D6EB">
              <w:rPr>
                <w:rStyle w:val="Hyperlink"/>
              </w:rPr>
              <w:t>16</w:t>
            </w:r>
            <w:r w:rsidR="00A54357">
              <w:fldChar w:fldCharType="end"/>
            </w:r>
          </w:hyperlink>
        </w:p>
        <w:p w14:paraId="661419F1" w14:textId="1C893104" w:rsidR="008E3743" w:rsidRDefault="00000000" w:rsidP="23C0F835">
          <w:pPr>
            <w:pStyle w:val="TOC2"/>
            <w:tabs>
              <w:tab w:val="left" w:pos="630"/>
              <w:tab w:val="right" w:leader="dot" w:pos="9180"/>
            </w:tabs>
            <w:rPr>
              <w:rStyle w:val="Hyperlink"/>
            </w:rPr>
          </w:pPr>
          <w:hyperlink w:anchor="_Toc1566117669">
            <w:r w:rsidR="4B67D6EB" w:rsidRPr="4B67D6EB">
              <w:rPr>
                <w:rStyle w:val="Hyperlink"/>
              </w:rPr>
              <w:t>2.14</w:t>
            </w:r>
            <w:r w:rsidR="00A54357">
              <w:tab/>
            </w:r>
            <w:r w:rsidR="4B67D6EB" w:rsidRPr="4B67D6EB">
              <w:rPr>
                <w:rStyle w:val="Hyperlink"/>
              </w:rPr>
              <w:t>Test Scenarios</w:t>
            </w:r>
            <w:r w:rsidR="00A54357">
              <w:tab/>
            </w:r>
            <w:r w:rsidR="00A54357">
              <w:fldChar w:fldCharType="begin"/>
            </w:r>
            <w:r w:rsidR="00A54357">
              <w:instrText>PAGEREF _Toc1566117669 \h</w:instrText>
            </w:r>
            <w:r w:rsidR="00A54357">
              <w:fldChar w:fldCharType="separate"/>
            </w:r>
            <w:r w:rsidR="4B67D6EB" w:rsidRPr="4B67D6EB">
              <w:rPr>
                <w:rStyle w:val="Hyperlink"/>
              </w:rPr>
              <w:t>16</w:t>
            </w:r>
            <w:r w:rsidR="00A54357">
              <w:fldChar w:fldCharType="end"/>
            </w:r>
          </w:hyperlink>
        </w:p>
        <w:p w14:paraId="2C341216" w14:textId="5CD175E0" w:rsidR="008E3743" w:rsidRDefault="00000000" w:rsidP="23C0F835">
          <w:pPr>
            <w:pStyle w:val="TOC1"/>
            <w:tabs>
              <w:tab w:val="left" w:pos="420"/>
              <w:tab w:val="right" w:leader="dot" w:pos="9180"/>
            </w:tabs>
            <w:rPr>
              <w:rStyle w:val="Hyperlink"/>
            </w:rPr>
          </w:pPr>
          <w:hyperlink w:anchor="_Toc1953789299">
            <w:r w:rsidR="4B67D6EB" w:rsidRPr="4B67D6EB">
              <w:rPr>
                <w:rStyle w:val="Hyperlink"/>
              </w:rPr>
              <w:t>3.</w:t>
            </w:r>
            <w:r w:rsidR="00A54357">
              <w:tab/>
            </w:r>
            <w:r w:rsidR="4B67D6EB" w:rsidRPr="4B67D6EB">
              <w:rPr>
                <w:rStyle w:val="Hyperlink"/>
              </w:rPr>
              <w:t>Oracle Cloud Technical Design</w:t>
            </w:r>
            <w:r w:rsidR="00A54357">
              <w:tab/>
            </w:r>
            <w:r w:rsidR="00A54357">
              <w:fldChar w:fldCharType="begin"/>
            </w:r>
            <w:r w:rsidR="00A54357">
              <w:instrText>PAGEREF _Toc1953789299 \h</w:instrText>
            </w:r>
            <w:r w:rsidR="00A54357">
              <w:fldChar w:fldCharType="separate"/>
            </w:r>
            <w:r w:rsidR="4B67D6EB" w:rsidRPr="4B67D6EB">
              <w:rPr>
                <w:rStyle w:val="Hyperlink"/>
              </w:rPr>
              <w:t>16</w:t>
            </w:r>
            <w:r w:rsidR="00A54357">
              <w:fldChar w:fldCharType="end"/>
            </w:r>
          </w:hyperlink>
        </w:p>
        <w:p w14:paraId="64A6A02B" w14:textId="626FC3A6" w:rsidR="008E3743" w:rsidRDefault="00000000" w:rsidP="23C0F835">
          <w:pPr>
            <w:pStyle w:val="TOC2"/>
            <w:tabs>
              <w:tab w:val="left" w:pos="630"/>
              <w:tab w:val="right" w:leader="dot" w:pos="9180"/>
            </w:tabs>
            <w:rPr>
              <w:rStyle w:val="Hyperlink"/>
            </w:rPr>
          </w:pPr>
          <w:hyperlink w:anchor="_Toc781321440">
            <w:r w:rsidR="4B67D6EB" w:rsidRPr="4B67D6EB">
              <w:rPr>
                <w:rStyle w:val="Hyperlink"/>
              </w:rPr>
              <w:t>3.1</w:t>
            </w:r>
            <w:r w:rsidR="00A54357">
              <w:tab/>
            </w:r>
            <w:r w:rsidR="4B67D6EB" w:rsidRPr="4B67D6EB">
              <w:rPr>
                <w:rStyle w:val="Hyperlink"/>
              </w:rPr>
              <w:t>Overview</w:t>
            </w:r>
            <w:r w:rsidR="00A54357">
              <w:tab/>
            </w:r>
            <w:r w:rsidR="00A54357">
              <w:fldChar w:fldCharType="begin"/>
            </w:r>
            <w:r w:rsidR="00A54357">
              <w:instrText>PAGEREF _Toc781321440 \h</w:instrText>
            </w:r>
            <w:r w:rsidR="00A54357">
              <w:fldChar w:fldCharType="separate"/>
            </w:r>
            <w:r w:rsidR="4B67D6EB" w:rsidRPr="4B67D6EB">
              <w:rPr>
                <w:rStyle w:val="Hyperlink"/>
              </w:rPr>
              <w:t>17</w:t>
            </w:r>
            <w:r w:rsidR="00A54357">
              <w:fldChar w:fldCharType="end"/>
            </w:r>
          </w:hyperlink>
        </w:p>
        <w:p w14:paraId="675B8B14" w14:textId="7209BF47" w:rsidR="008E3743" w:rsidRDefault="00000000" w:rsidP="23C0F835">
          <w:pPr>
            <w:pStyle w:val="TOC2"/>
            <w:tabs>
              <w:tab w:val="left" w:pos="630"/>
              <w:tab w:val="right" w:leader="dot" w:pos="9180"/>
            </w:tabs>
            <w:rPr>
              <w:rStyle w:val="Hyperlink"/>
            </w:rPr>
          </w:pPr>
          <w:hyperlink w:anchor="_Toc768435576">
            <w:r w:rsidR="4B67D6EB" w:rsidRPr="4B67D6EB">
              <w:rPr>
                <w:rStyle w:val="Hyperlink"/>
              </w:rPr>
              <w:t>3.2</w:t>
            </w:r>
            <w:r w:rsidR="00A54357">
              <w:tab/>
            </w:r>
            <w:r w:rsidR="4B67D6EB" w:rsidRPr="4B67D6EB">
              <w:rPr>
                <w:rStyle w:val="Hyperlink"/>
              </w:rPr>
              <w:t>Detailed Integration Design</w:t>
            </w:r>
            <w:r w:rsidR="00A54357">
              <w:tab/>
            </w:r>
            <w:r w:rsidR="00A54357">
              <w:fldChar w:fldCharType="begin"/>
            </w:r>
            <w:r w:rsidR="00A54357">
              <w:instrText>PAGEREF _Toc768435576 \h</w:instrText>
            </w:r>
            <w:r w:rsidR="00A54357">
              <w:fldChar w:fldCharType="separate"/>
            </w:r>
            <w:r w:rsidR="4B67D6EB" w:rsidRPr="4B67D6EB">
              <w:rPr>
                <w:rStyle w:val="Hyperlink"/>
              </w:rPr>
              <w:t>17</w:t>
            </w:r>
            <w:r w:rsidR="00A54357">
              <w:fldChar w:fldCharType="end"/>
            </w:r>
          </w:hyperlink>
        </w:p>
        <w:p w14:paraId="3DF368F7" w14:textId="22EFA54F" w:rsidR="008E3743" w:rsidRDefault="00000000" w:rsidP="23C0F835">
          <w:pPr>
            <w:pStyle w:val="TOC2"/>
            <w:tabs>
              <w:tab w:val="left" w:pos="630"/>
              <w:tab w:val="right" w:leader="dot" w:pos="9180"/>
            </w:tabs>
            <w:rPr>
              <w:rStyle w:val="Hyperlink"/>
            </w:rPr>
          </w:pPr>
          <w:hyperlink w:anchor="_Toc57309300">
            <w:r w:rsidR="4B67D6EB" w:rsidRPr="4B67D6EB">
              <w:rPr>
                <w:rStyle w:val="Hyperlink"/>
              </w:rPr>
              <w:t>3.3</w:t>
            </w:r>
            <w:r w:rsidR="00A54357">
              <w:tab/>
            </w:r>
            <w:r w:rsidR="4B67D6EB" w:rsidRPr="4B67D6EB">
              <w:rPr>
                <w:rStyle w:val="Hyperlink"/>
              </w:rPr>
              <w:t>High Level Flow Diagram</w:t>
            </w:r>
            <w:r w:rsidR="00A54357">
              <w:tab/>
            </w:r>
            <w:r w:rsidR="00A54357">
              <w:fldChar w:fldCharType="begin"/>
            </w:r>
            <w:r w:rsidR="00A54357">
              <w:instrText>PAGEREF _Toc57309300 \h</w:instrText>
            </w:r>
            <w:r w:rsidR="00A54357">
              <w:fldChar w:fldCharType="separate"/>
            </w:r>
            <w:r w:rsidR="4B67D6EB" w:rsidRPr="4B67D6EB">
              <w:rPr>
                <w:rStyle w:val="Hyperlink"/>
              </w:rPr>
              <w:t>17</w:t>
            </w:r>
            <w:r w:rsidR="00A54357">
              <w:fldChar w:fldCharType="end"/>
            </w:r>
          </w:hyperlink>
        </w:p>
        <w:p w14:paraId="3E0E9862" w14:textId="0657EB78" w:rsidR="008E3743" w:rsidRDefault="00000000" w:rsidP="4B67D6EB">
          <w:pPr>
            <w:pStyle w:val="TOC2"/>
            <w:tabs>
              <w:tab w:val="left" w:pos="630"/>
              <w:tab w:val="right" w:leader="dot" w:pos="9180"/>
            </w:tabs>
            <w:rPr>
              <w:rStyle w:val="Hyperlink"/>
            </w:rPr>
          </w:pPr>
          <w:hyperlink w:anchor="_Toc768640841">
            <w:r w:rsidR="4B67D6EB" w:rsidRPr="4B67D6EB">
              <w:rPr>
                <w:rStyle w:val="Hyperlink"/>
              </w:rPr>
              <w:t>3.4</w:t>
            </w:r>
            <w:r w:rsidR="00A54357">
              <w:tab/>
            </w:r>
            <w:r w:rsidR="4B67D6EB" w:rsidRPr="4B67D6EB">
              <w:rPr>
                <w:rStyle w:val="Hyperlink"/>
              </w:rPr>
              <w:t>Integration Process</w:t>
            </w:r>
            <w:r w:rsidR="00A54357">
              <w:tab/>
            </w:r>
            <w:r w:rsidR="00A54357">
              <w:fldChar w:fldCharType="begin"/>
            </w:r>
            <w:r w:rsidR="00A54357">
              <w:instrText>PAGEREF _Toc768640841 \h</w:instrText>
            </w:r>
            <w:r w:rsidR="00A54357">
              <w:fldChar w:fldCharType="separate"/>
            </w:r>
            <w:r w:rsidR="4B67D6EB" w:rsidRPr="4B67D6EB">
              <w:rPr>
                <w:rStyle w:val="Hyperlink"/>
              </w:rPr>
              <w:t>17</w:t>
            </w:r>
            <w:r w:rsidR="00A54357">
              <w:fldChar w:fldCharType="end"/>
            </w:r>
          </w:hyperlink>
        </w:p>
        <w:p w14:paraId="50F8BA79" w14:textId="342253AE" w:rsidR="008E3743" w:rsidRDefault="00000000" w:rsidP="4B67D6EB">
          <w:pPr>
            <w:pStyle w:val="TOC2"/>
            <w:tabs>
              <w:tab w:val="left" w:pos="630"/>
              <w:tab w:val="right" w:leader="dot" w:pos="9180"/>
            </w:tabs>
            <w:rPr>
              <w:rStyle w:val="Hyperlink"/>
            </w:rPr>
          </w:pPr>
          <w:hyperlink w:anchor="_Toc115656962">
            <w:r w:rsidR="4B67D6EB" w:rsidRPr="4B67D6EB">
              <w:rPr>
                <w:rStyle w:val="Hyperlink"/>
              </w:rPr>
              <w:t>3.5</w:t>
            </w:r>
            <w:r w:rsidR="00A54357">
              <w:tab/>
            </w:r>
            <w:r w:rsidR="4B67D6EB" w:rsidRPr="4B67D6EB">
              <w:rPr>
                <w:rStyle w:val="Hyperlink"/>
              </w:rPr>
              <w:t>Integration Details</w:t>
            </w:r>
            <w:r w:rsidR="00A54357">
              <w:tab/>
            </w:r>
            <w:r w:rsidR="00A54357">
              <w:fldChar w:fldCharType="begin"/>
            </w:r>
            <w:r w:rsidR="00A54357">
              <w:instrText>PAGEREF _Toc115656962 \h</w:instrText>
            </w:r>
            <w:r w:rsidR="00A54357">
              <w:fldChar w:fldCharType="separate"/>
            </w:r>
            <w:r w:rsidR="4B67D6EB" w:rsidRPr="4B67D6EB">
              <w:rPr>
                <w:rStyle w:val="Hyperlink"/>
              </w:rPr>
              <w:t>17</w:t>
            </w:r>
            <w:r w:rsidR="00A54357">
              <w:fldChar w:fldCharType="end"/>
            </w:r>
          </w:hyperlink>
        </w:p>
        <w:p w14:paraId="711689BF" w14:textId="4673BC71" w:rsidR="008E3743" w:rsidRDefault="00000000" w:rsidP="4B67D6EB">
          <w:pPr>
            <w:pStyle w:val="TOC3"/>
            <w:tabs>
              <w:tab w:val="left" w:pos="1050"/>
              <w:tab w:val="right" w:leader="dot" w:pos="9180"/>
            </w:tabs>
            <w:rPr>
              <w:rStyle w:val="Hyperlink"/>
              <w:noProof/>
            </w:rPr>
          </w:pPr>
          <w:hyperlink w:anchor="_Toc1344282672">
            <w:r w:rsidR="4B67D6EB" w:rsidRPr="4B67D6EB">
              <w:rPr>
                <w:rStyle w:val="Hyperlink"/>
              </w:rPr>
              <w:t>3.5.1</w:t>
            </w:r>
            <w:r w:rsidR="00A54357">
              <w:tab/>
            </w:r>
            <w:r w:rsidR="4B67D6EB" w:rsidRPr="4B67D6EB">
              <w:rPr>
                <w:rStyle w:val="Hyperlink"/>
              </w:rPr>
              <w:t>Integration_Name Integration Design</w:t>
            </w:r>
            <w:r w:rsidR="00A54357">
              <w:tab/>
            </w:r>
            <w:r w:rsidR="00A54357">
              <w:fldChar w:fldCharType="begin"/>
            </w:r>
            <w:r w:rsidR="00A54357">
              <w:instrText>PAGEREF _Toc1344282672 \h</w:instrText>
            </w:r>
            <w:r w:rsidR="00A54357">
              <w:fldChar w:fldCharType="separate"/>
            </w:r>
            <w:r w:rsidR="4B67D6EB" w:rsidRPr="4B67D6EB">
              <w:rPr>
                <w:rStyle w:val="Hyperlink"/>
              </w:rPr>
              <w:t>17</w:t>
            </w:r>
            <w:r w:rsidR="00A54357">
              <w:fldChar w:fldCharType="end"/>
            </w:r>
          </w:hyperlink>
        </w:p>
        <w:p w14:paraId="08AF63C5" w14:textId="22501DC4" w:rsidR="008E3743" w:rsidRDefault="00000000" w:rsidP="23C0F835">
          <w:pPr>
            <w:pStyle w:val="TOC3"/>
            <w:tabs>
              <w:tab w:val="left" w:pos="1050"/>
              <w:tab w:val="right" w:leader="dot" w:pos="9180"/>
            </w:tabs>
            <w:rPr>
              <w:rStyle w:val="Hyperlink"/>
            </w:rPr>
          </w:pPr>
          <w:hyperlink w:anchor="_Toc1619614873">
            <w:r w:rsidR="4B67D6EB" w:rsidRPr="4B67D6EB">
              <w:rPr>
                <w:rStyle w:val="Hyperlink"/>
              </w:rPr>
              <w:t>3.5.2</w:t>
            </w:r>
            <w:r w:rsidR="00A54357">
              <w:tab/>
            </w:r>
            <w:r w:rsidR="4B67D6EB" w:rsidRPr="4B67D6EB">
              <w:rPr>
                <w:rStyle w:val="Hyperlink"/>
              </w:rPr>
              <w:t>HCM Extracts &lt;Needed in case of HCM Extracts&gt;</w:t>
            </w:r>
            <w:r w:rsidR="00A54357">
              <w:tab/>
            </w:r>
            <w:r w:rsidR="00A54357">
              <w:fldChar w:fldCharType="begin"/>
            </w:r>
            <w:r w:rsidR="00A54357">
              <w:instrText>PAGEREF _Toc1619614873 \h</w:instrText>
            </w:r>
            <w:r w:rsidR="00A54357">
              <w:fldChar w:fldCharType="separate"/>
            </w:r>
            <w:r w:rsidR="4B67D6EB" w:rsidRPr="4B67D6EB">
              <w:rPr>
                <w:rStyle w:val="Hyperlink"/>
              </w:rPr>
              <w:t>19</w:t>
            </w:r>
            <w:r w:rsidR="00A54357">
              <w:fldChar w:fldCharType="end"/>
            </w:r>
          </w:hyperlink>
        </w:p>
        <w:p w14:paraId="4B9327F3" w14:textId="7DD3341C" w:rsidR="008E3743" w:rsidRDefault="00000000" w:rsidP="23C0F835">
          <w:pPr>
            <w:pStyle w:val="TOC3"/>
            <w:tabs>
              <w:tab w:val="left" w:pos="1050"/>
              <w:tab w:val="right" w:leader="dot" w:pos="9180"/>
            </w:tabs>
            <w:rPr>
              <w:rStyle w:val="Hyperlink"/>
            </w:rPr>
          </w:pPr>
          <w:hyperlink w:anchor="_Toc739419329">
            <w:r w:rsidR="4B67D6EB" w:rsidRPr="4B67D6EB">
              <w:rPr>
                <w:rStyle w:val="Hyperlink"/>
              </w:rPr>
              <w:t>3.5.3</w:t>
            </w:r>
            <w:r w:rsidR="00A54357">
              <w:tab/>
            </w:r>
            <w:r w:rsidR="4B67D6EB" w:rsidRPr="4B67D6EB">
              <w:rPr>
                <w:rStyle w:val="Hyperlink"/>
              </w:rPr>
              <w:t>BI Reports &lt;Needed in case of BI Reports&gt;</w:t>
            </w:r>
            <w:r w:rsidR="00A54357">
              <w:tab/>
            </w:r>
            <w:r w:rsidR="00A54357">
              <w:fldChar w:fldCharType="begin"/>
            </w:r>
            <w:r w:rsidR="00A54357">
              <w:instrText>PAGEREF _Toc739419329 \h</w:instrText>
            </w:r>
            <w:r w:rsidR="00A54357">
              <w:fldChar w:fldCharType="separate"/>
            </w:r>
            <w:r w:rsidR="4B67D6EB" w:rsidRPr="4B67D6EB">
              <w:rPr>
                <w:rStyle w:val="Hyperlink"/>
              </w:rPr>
              <w:t>19</w:t>
            </w:r>
            <w:r w:rsidR="00A54357">
              <w:fldChar w:fldCharType="end"/>
            </w:r>
          </w:hyperlink>
        </w:p>
        <w:p w14:paraId="677075A2" w14:textId="220E434C" w:rsidR="008E3743" w:rsidRDefault="00000000" w:rsidP="4B67D6EB">
          <w:pPr>
            <w:pStyle w:val="TOC2"/>
            <w:tabs>
              <w:tab w:val="left" w:pos="630"/>
              <w:tab w:val="right" w:leader="dot" w:pos="9180"/>
            </w:tabs>
            <w:rPr>
              <w:rStyle w:val="Hyperlink"/>
            </w:rPr>
          </w:pPr>
          <w:hyperlink w:anchor="_Toc667317225">
            <w:r w:rsidR="4B67D6EB" w:rsidRPr="4B67D6EB">
              <w:rPr>
                <w:rStyle w:val="Hyperlink"/>
              </w:rPr>
              <w:t>3.6</w:t>
            </w:r>
            <w:r w:rsidR="00A54357">
              <w:tab/>
            </w:r>
            <w:r w:rsidR="4B67D6EB" w:rsidRPr="4B67D6EB">
              <w:rPr>
                <w:rStyle w:val="Hyperlink"/>
              </w:rPr>
              <w:t>Data File Format</w:t>
            </w:r>
            <w:r w:rsidR="00A54357">
              <w:tab/>
            </w:r>
            <w:r w:rsidR="00A54357">
              <w:fldChar w:fldCharType="begin"/>
            </w:r>
            <w:r w:rsidR="00A54357">
              <w:instrText>PAGEREF _Toc667317225 \h</w:instrText>
            </w:r>
            <w:r w:rsidR="00A54357">
              <w:fldChar w:fldCharType="separate"/>
            </w:r>
            <w:r w:rsidR="4B67D6EB" w:rsidRPr="4B67D6EB">
              <w:rPr>
                <w:rStyle w:val="Hyperlink"/>
              </w:rPr>
              <w:t>20</w:t>
            </w:r>
            <w:r w:rsidR="00A54357">
              <w:fldChar w:fldCharType="end"/>
            </w:r>
          </w:hyperlink>
        </w:p>
        <w:p w14:paraId="605DB851" w14:textId="4FC2466E" w:rsidR="008E3743" w:rsidRDefault="00000000" w:rsidP="23C0F835">
          <w:pPr>
            <w:pStyle w:val="TOC2"/>
            <w:tabs>
              <w:tab w:val="left" w:pos="630"/>
              <w:tab w:val="right" w:leader="dot" w:pos="9180"/>
            </w:tabs>
            <w:rPr>
              <w:rStyle w:val="Hyperlink"/>
            </w:rPr>
          </w:pPr>
          <w:hyperlink w:anchor="_Toc340634541">
            <w:r w:rsidR="4B67D6EB" w:rsidRPr="4B67D6EB">
              <w:rPr>
                <w:rStyle w:val="Hyperlink"/>
              </w:rPr>
              <w:t>3.7</w:t>
            </w:r>
            <w:r w:rsidR="00A54357">
              <w:tab/>
            </w:r>
            <w:r w:rsidR="4B67D6EB" w:rsidRPr="4B67D6EB">
              <w:rPr>
                <w:rStyle w:val="Hyperlink"/>
              </w:rPr>
              <w:t>Custom Database Objects</w:t>
            </w:r>
            <w:r w:rsidR="00A54357">
              <w:tab/>
            </w:r>
            <w:r w:rsidR="00A54357">
              <w:fldChar w:fldCharType="begin"/>
            </w:r>
            <w:r w:rsidR="00A54357">
              <w:instrText>PAGEREF _Toc340634541 \h</w:instrText>
            </w:r>
            <w:r w:rsidR="00A54357">
              <w:fldChar w:fldCharType="separate"/>
            </w:r>
            <w:r w:rsidR="4B67D6EB" w:rsidRPr="4B67D6EB">
              <w:rPr>
                <w:rStyle w:val="Hyperlink"/>
              </w:rPr>
              <w:t>20</w:t>
            </w:r>
            <w:r w:rsidR="00A54357">
              <w:fldChar w:fldCharType="end"/>
            </w:r>
          </w:hyperlink>
        </w:p>
        <w:p w14:paraId="0674EDEC" w14:textId="08145765" w:rsidR="008E3743" w:rsidRDefault="00000000" w:rsidP="23C0F835">
          <w:pPr>
            <w:pStyle w:val="TOC2"/>
            <w:tabs>
              <w:tab w:val="left" w:pos="630"/>
              <w:tab w:val="right" w:leader="dot" w:pos="9180"/>
            </w:tabs>
            <w:rPr>
              <w:rStyle w:val="Hyperlink"/>
            </w:rPr>
          </w:pPr>
          <w:hyperlink w:anchor="_Toc1836597976">
            <w:r w:rsidR="4B67D6EB" w:rsidRPr="4B67D6EB">
              <w:rPr>
                <w:rStyle w:val="Hyperlink"/>
              </w:rPr>
              <w:t>3.8</w:t>
            </w:r>
            <w:r w:rsidR="00A54357">
              <w:tab/>
            </w:r>
            <w:r w:rsidR="4B67D6EB" w:rsidRPr="4B67D6EB">
              <w:rPr>
                <w:rStyle w:val="Hyperlink"/>
              </w:rPr>
              <w:t>Custom Stored Procedures</w:t>
            </w:r>
            <w:r w:rsidR="00A54357">
              <w:tab/>
            </w:r>
            <w:r w:rsidR="00A54357">
              <w:fldChar w:fldCharType="begin"/>
            </w:r>
            <w:r w:rsidR="00A54357">
              <w:instrText>PAGEREF _Toc1836597976 \h</w:instrText>
            </w:r>
            <w:r w:rsidR="00A54357">
              <w:fldChar w:fldCharType="separate"/>
            </w:r>
            <w:r w:rsidR="4B67D6EB" w:rsidRPr="4B67D6EB">
              <w:rPr>
                <w:rStyle w:val="Hyperlink"/>
              </w:rPr>
              <w:t>20</w:t>
            </w:r>
            <w:r w:rsidR="00A54357">
              <w:fldChar w:fldCharType="end"/>
            </w:r>
          </w:hyperlink>
        </w:p>
        <w:p w14:paraId="4ED818D4" w14:textId="21A045CC" w:rsidR="008E3743" w:rsidRDefault="00000000" w:rsidP="23C0F835">
          <w:pPr>
            <w:pStyle w:val="TOC2"/>
            <w:tabs>
              <w:tab w:val="left" w:pos="630"/>
              <w:tab w:val="right" w:leader="dot" w:pos="9180"/>
            </w:tabs>
            <w:rPr>
              <w:rStyle w:val="Hyperlink"/>
            </w:rPr>
          </w:pPr>
          <w:hyperlink w:anchor="_Toc1353093867">
            <w:r w:rsidR="4B67D6EB" w:rsidRPr="4B67D6EB">
              <w:rPr>
                <w:rStyle w:val="Hyperlink"/>
              </w:rPr>
              <w:t>3.9</w:t>
            </w:r>
            <w:r w:rsidR="00A54357">
              <w:tab/>
            </w:r>
            <w:r w:rsidR="4B67D6EB" w:rsidRPr="4B67D6EB">
              <w:rPr>
                <w:rStyle w:val="Hyperlink"/>
              </w:rPr>
              <w:t>BI Publisher Report Details</w:t>
            </w:r>
            <w:r w:rsidR="00A54357">
              <w:tab/>
            </w:r>
            <w:r w:rsidR="00A54357">
              <w:fldChar w:fldCharType="begin"/>
            </w:r>
            <w:r w:rsidR="00A54357">
              <w:instrText>PAGEREF _Toc1353093867 \h</w:instrText>
            </w:r>
            <w:r w:rsidR="00A54357">
              <w:fldChar w:fldCharType="separate"/>
            </w:r>
            <w:r w:rsidR="4B67D6EB" w:rsidRPr="4B67D6EB">
              <w:rPr>
                <w:rStyle w:val="Hyperlink"/>
              </w:rPr>
              <w:t>20</w:t>
            </w:r>
            <w:r w:rsidR="00A54357">
              <w:fldChar w:fldCharType="end"/>
            </w:r>
          </w:hyperlink>
        </w:p>
        <w:p w14:paraId="533D494B" w14:textId="16162F58" w:rsidR="008E3743" w:rsidRDefault="00000000" w:rsidP="4B67D6EB">
          <w:pPr>
            <w:pStyle w:val="TOC2"/>
            <w:tabs>
              <w:tab w:val="left" w:pos="630"/>
              <w:tab w:val="right" w:leader="dot" w:pos="9180"/>
            </w:tabs>
            <w:rPr>
              <w:rStyle w:val="Hyperlink"/>
            </w:rPr>
          </w:pPr>
          <w:hyperlink w:anchor="_Toc1504927407">
            <w:r w:rsidR="4B67D6EB" w:rsidRPr="4B67D6EB">
              <w:rPr>
                <w:rStyle w:val="Hyperlink"/>
              </w:rPr>
              <w:t>3.10</w:t>
            </w:r>
            <w:r w:rsidR="00A54357">
              <w:tab/>
            </w:r>
            <w:r w:rsidR="4B67D6EB" w:rsidRPr="4B67D6EB">
              <w:rPr>
                <w:rStyle w:val="Hyperlink"/>
              </w:rPr>
              <w:t>FBDI Processing</w:t>
            </w:r>
            <w:r w:rsidR="00A54357">
              <w:tab/>
            </w:r>
            <w:r w:rsidR="00A54357">
              <w:fldChar w:fldCharType="begin"/>
            </w:r>
            <w:r w:rsidR="00A54357">
              <w:instrText>PAGEREF _Toc1504927407 \h</w:instrText>
            </w:r>
            <w:r w:rsidR="00A54357">
              <w:fldChar w:fldCharType="separate"/>
            </w:r>
            <w:r w:rsidR="4B67D6EB" w:rsidRPr="4B67D6EB">
              <w:rPr>
                <w:rStyle w:val="Hyperlink"/>
              </w:rPr>
              <w:t>21</w:t>
            </w:r>
            <w:r w:rsidR="00A54357">
              <w:fldChar w:fldCharType="end"/>
            </w:r>
          </w:hyperlink>
        </w:p>
        <w:p w14:paraId="713198A3" w14:textId="5EF9851C" w:rsidR="008E3743" w:rsidRDefault="00000000" w:rsidP="4B67D6EB">
          <w:pPr>
            <w:pStyle w:val="TOC2"/>
            <w:tabs>
              <w:tab w:val="left" w:pos="630"/>
              <w:tab w:val="right" w:leader="dot" w:pos="9180"/>
            </w:tabs>
            <w:rPr>
              <w:rStyle w:val="Hyperlink"/>
            </w:rPr>
          </w:pPr>
          <w:hyperlink w:anchor="_Toc1547794045">
            <w:r w:rsidR="4B67D6EB" w:rsidRPr="4B67D6EB">
              <w:rPr>
                <w:rStyle w:val="Hyperlink"/>
              </w:rPr>
              <w:t>3.11</w:t>
            </w:r>
            <w:r w:rsidR="00A54357">
              <w:tab/>
            </w:r>
            <w:r w:rsidR="4B67D6EB" w:rsidRPr="4B67D6EB">
              <w:rPr>
                <w:rStyle w:val="Hyperlink"/>
              </w:rPr>
              <w:t>Web Services</w:t>
            </w:r>
            <w:r w:rsidR="00A54357">
              <w:tab/>
            </w:r>
            <w:r w:rsidR="00A54357">
              <w:fldChar w:fldCharType="begin"/>
            </w:r>
            <w:r w:rsidR="00A54357">
              <w:instrText>PAGEREF _Toc1547794045 \h</w:instrText>
            </w:r>
            <w:r w:rsidR="00A54357">
              <w:fldChar w:fldCharType="separate"/>
            </w:r>
            <w:r w:rsidR="4B67D6EB" w:rsidRPr="4B67D6EB">
              <w:rPr>
                <w:rStyle w:val="Hyperlink"/>
              </w:rPr>
              <w:t>21</w:t>
            </w:r>
            <w:r w:rsidR="00A54357">
              <w:fldChar w:fldCharType="end"/>
            </w:r>
          </w:hyperlink>
        </w:p>
        <w:p w14:paraId="16B98F9E" w14:textId="52C8365A" w:rsidR="008E3743" w:rsidRDefault="00000000" w:rsidP="4B67D6EB">
          <w:pPr>
            <w:pStyle w:val="TOC2"/>
            <w:tabs>
              <w:tab w:val="left" w:pos="630"/>
              <w:tab w:val="right" w:leader="dot" w:pos="9180"/>
            </w:tabs>
            <w:rPr>
              <w:rStyle w:val="Hyperlink"/>
            </w:rPr>
          </w:pPr>
          <w:hyperlink w:anchor="_Toc205538677">
            <w:r w:rsidR="4B67D6EB" w:rsidRPr="4B67D6EB">
              <w:rPr>
                <w:rStyle w:val="Hyperlink"/>
              </w:rPr>
              <w:t>3.12</w:t>
            </w:r>
            <w:r w:rsidR="00A54357">
              <w:tab/>
            </w:r>
            <w:r w:rsidR="4B67D6EB" w:rsidRPr="4B67D6EB">
              <w:rPr>
                <w:rStyle w:val="Hyperlink"/>
              </w:rPr>
              <w:t>UCM Upload (for FBDI Processing)</w:t>
            </w:r>
            <w:r w:rsidR="00A54357">
              <w:tab/>
            </w:r>
            <w:r w:rsidR="00A54357">
              <w:fldChar w:fldCharType="begin"/>
            </w:r>
            <w:r w:rsidR="00A54357">
              <w:instrText>PAGEREF _Toc205538677 \h</w:instrText>
            </w:r>
            <w:r w:rsidR="00A54357">
              <w:fldChar w:fldCharType="separate"/>
            </w:r>
            <w:r w:rsidR="4B67D6EB" w:rsidRPr="4B67D6EB">
              <w:rPr>
                <w:rStyle w:val="Hyperlink"/>
              </w:rPr>
              <w:t>21</w:t>
            </w:r>
            <w:r w:rsidR="00A54357">
              <w:fldChar w:fldCharType="end"/>
            </w:r>
          </w:hyperlink>
        </w:p>
        <w:p w14:paraId="67C7512D" w14:textId="44E06CC8" w:rsidR="008E3743" w:rsidRDefault="00000000" w:rsidP="4B67D6EB">
          <w:pPr>
            <w:pStyle w:val="TOC2"/>
            <w:tabs>
              <w:tab w:val="left" w:pos="630"/>
              <w:tab w:val="right" w:leader="dot" w:pos="9180"/>
            </w:tabs>
            <w:rPr>
              <w:rStyle w:val="Hyperlink"/>
            </w:rPr>
          </w:pPr>
          <w:hyperlink w:anchor="_Toc1465009598">
            <w:r w:rsidR="4B67D6EB" w:rsidRPr="4B67D6EB">
              <w:rPr>
                <w:rStyle w:val="Hyperlink"/>
              </w:rPr>
              <w:t>3.13</w:t>
            </w:r>
            <w:r w:rsidR="00A54357">
              <w:tab/>
            </w:r>
            <w:r w:rsidR="4B67D6EB" w:rsidRPr="4B67D6EB">
              <w:rPr>
                <w:rStyle w:val="Hyperlink"/>
              </w:rPr>
              <w:t>Enterprise Scheduler Services (ESS)</w:t>
            </w:r>
            <w:r w:rsidR="00A54357">
              <w:tab/>
            </w:r>
            <w:r w:rsidR="00A54357">
              <w:fldChar w:fldCharType="begin"/>
            </w:r>
            <w:r w:rsidR="00A54357">
              <w:instrText>PAGEREF _Toc1465009598 \h</w:instrText>
            </w:r>
            <w:r w:rsidR="00A54357">
              <w:fldChar w:fldCharType="separate"/>
            </w:r>
            <w:r w:rsidR="4B67D6EB" w:rsidRPr="4B67D6EB">
              <w:rPr>
                <w:rStyle w:val="Hyperlink"/>
              </w:rPr>
              <w:t>21</w:t>
            </w:r>
            <w:r w:rsidR="00A54357">
              <w:fldChar w:fldCharType="end"/>
            </w:r>
          </w:hyperlink>
        </w:p>
        <w:p w14:paraId="64820EB3" w14:textId="67B54B39" w:rsidR="008E3743" w:rsidRDefault="00000000" w:rsidP="4B67D6EB">
          <w:pPr>
            <w:pStyle w:val="TOC3"/>
            <w:tabs>
              <w:tab w:val="left" w:pos="1260"/>
              <w:tab w:val="right" w:leader="dot" w:pos="9180"/>
            </w:tabs>
            <w:rPr>
              <w:rStyle w:val="Hyperlink"/>
            </w:rPr>
          </w:pPr>
          <w:hyperlink w:anchor="_Toc1704875866">
            <w:r w:rsidR="4B67D6EB" w:rsidRPr="4B67D6EB">
              <w:rPr>
                <w:rStyle w:val="Hyperlink"/>
              </w:rPr>
              <w:t>3.13.1</w:t>
            </w:r>
            <w:r w:rsidR="00A54357">
              <w:tab/>
            </w:r>
            <w:r w:rsidR="4B67D6EB" w:rsidRPr="4B67D6EB">
              <w:rPr>
                <w:rStyle w:val="Hyperlink"/>
              </w:rPr>
              <w:t>ESS Job details</w:t>
            </w:r>
            <w:r w:rsidR="00A54357">
              <w:tab/>
            </w:r>
            <w:r w:rsidR="00A54357">
              <w:fldChar w:fldCharType="begin"/>
            </w:r>
            <w:r w:rsidR="00A54357">
              <w:instrText>PAGEREF _Toc1704875866 \h</w:instrText>
            </w:r>
            <w:r w:rsidR="00A54357">
              <w:fldChar w:fldCharType="separate"/>
            </w:r>
            <w:r w:rsidR="4B67D6EB" w:rsidRPr="4B67D6EB">
              <w:rPr>
                <w:rStyle w:val="Hyperlink"/>
              </w:rPr>
              <w:t>21</w:t>
            </w:r>
            <w:r w:rsidR="00A54357">
              <w:fldChar w:fldCharType="end"/>
            </w:r>
          </w:hyperlink>
        </w:p>
        <w:p w14:paraId="6C7AE3AF" w14:textId="15A6CBF2" w:rsidR="008E3743" w:rsidRDefault="00000000" w:rsidP="23C0F835">
          <w:pPr>
            <w:pStyle w:val="TOC3"/>
            <w:tabs>
              <w:tab w:val="left" w:pos="1260"/>
              <w:tab w:val="right" w:leader="dot" w:pos="9180"/>
            </w:tabs>
            <w:rPr>
              <w:rStyle w:val="Hyperlink"/>
            </w:rPr>
          </w:pPr>
          <w:hyperlink w:anchor="_Toc1915727569">
            <w:r w:rsidR="4B67D6EB" w:rsidRPr="4B67D6EB">
              <w:rPr>
                <w:rStyle w:val="Hyperlink"/>
              </w:rPr>
              <w:t>3.13.2</w:t>
            </w:r>
            <w:r w:rsidR="00A54357">
              <w:tab/>
            </w:r>
            <w:r w:rsidR="4B67D6EB" w:rsidRPr="4B67D6EB">
              <w:rPr>
                <w:rStyle w:val="Hyperlink"/>
              </w:rPr>
              <w:t>ESS Parameters</w:t>
            </w:r>
            <w:r w:rsidR="00A54357">
              <w:tab/>
            </w:r>
            <w:r w:rsidR="00A54357">
              <w:fldChar w:fldCharType="begin"/>
            </w:r>
            <w:r w:rsidR="00A54357">
              <w:instrText>PAGEREF _Toc1915727569 \h</w:instrText>
            </w:r>
            <w:r w:rsidR="00A54357">
              <w:fldChar w:fldCharType="separate"/>
            </w:r>
            <w:r w:rsidR="4B67D6EB" w:rsidRPr="4B67D6EB">
              <w:rPr>
                <w:rStyle w:val="Hyperlink"/>
              </w:rPr>
              <w:t>21</w:t>
            </w:r>
            <w:r w:rsidR="00A54357">
              <w:fldChar w:fldCharType="end"/>
            </w:r>
          </w:hyperlink>
        </w:p>
        <w:p w14:paraId="417D97AD" w14:textId="072E5644" w:rsidR="008E3743" w:rsidRDefault="00000000" w:rsidP="4B67D6EB">
          <w:pPr>
            <w:pStyle w:val="TOC2"/>
            <w:tabs>
              <w:tab w:val="left" w:pos="630"/>
              <w:tab w:val="right" w:leader="dot" w:pos="9180"/>
            </w:tabs>
            <w:rPr>
              <w:rStyle w:val="Hyperlink"/>
            </w:rPr>
          </w:pPr>
          <w:hyperlink w:anchor="_Toc632883229">
            <w:r w:rsidR="4B67D6EB" w:rsidRPr="4B67D6EB">
              <w:rPr>
                <w:rStyle w:val="Hyperlink"/>
              </w:rPr>
              <w:t>3.14</w:t>
            </w:r>
            <w:r w:rsidR="00A54357">
              <w:tab/>
            </w:r>
            <w:r w:rsidR="4B67D6EB" w:rsidRPr="4B67D6EB">
              <w:rPr>
                <w:rStyle w:val="Hyperlink"/>
              </w:rPr>
              <w:t>Conditions and Filters</w:t>
            </w:r>
            <w:r w:rsidR="00A54357">
              <w:tab/>
            </w:r>
            <w:r w:rsidR="00A54357">
              <w:fldChar w:fldCharType="begin"/>
            </w:r>
            <w:r w:rsidR="00A54357">
              <w:instrText>PAGEREF _Toc632883229 \h</w:instrText>
            </w:r>
            <w:r w:rsidR="00A54357">
              <w:fldChar w:fldCharType="separate"/>
            </w:r>
            <w:r w:rsidR="4B67D6EB" w:rsidRPr="4B67D6EB">
              <w:rPr>
                <w:rStyle w:val="Hyperlink"/>
              </w:rPr>
              <w:t>22</w:t>
            </w:r>
            <w:r w:rsidR="00A54357">
              <w:fldChar w:fldCharType="end"/>
            </w:r>
          </w:hyperlink>
        </w:p>
        <w:p w14:paraId="0A309F4B" w14:textId="4C856A68" w:rsidR="008E3743" w:rsidRDefault="00000000" w:rsidP="23C0F835">
          <w:pPr>
            <w:pStyle w:val="TOC2"/>
            <w:tabs>
              <w:tab w:val="left" w:pos="630"/>
              <w:tab w:val="right" w:leader="dot" w:pos="9180"/>
            </w:tabs>
            <w:rPr>
              <w:rStyle w:val="Hyperlink"/>
            </w:rPr>
          </w:pPr>
          <w:hyperlink w:anchor="_Toc898345400">
            <w:r w:rsidR="4B67D6EB" w:rsidRPr="4B67D6EB">
              <w:rPr>
                <w:rStyle w:val="Hyperlink"/>
              </w:rPr>
              <w:t>3.15</w:t>
            </w:r>
            <w:r w:rsidR="00A54357">
              <w:tab/>
            </w:r>
            <w:r w:rsidR="4B67D6EB" w:rsidRPr="4B67D6EB">
              <w:rPr>
                <w:rStyle w:val="Hyperlink"/>
              </w:rPr>
              <w:t>Environment Configurations</w:t>
            </w:r>
            <w:r w:rsidR="00A54357">
              <w:tab/>
            </w:r>
            <w:r w:rsidR="00A54357">
              <w:fldChar w:fldCharType="begin"/>
            </w:r>
            <w:r w:rsidR="00A54357">
              <w:instrText>PAGEREF _Toc898345400 \h</w:instrText>
            </w:r>
            <w:r w:rsidR="00A54357">
              <w:fldChar w:fldCharType="separate"/>
            </w:r>
            <w:r w:rsidR="4B67D6EB" w:rsidRPr="4B67D6EB">
              <w:rPr>
                <w:rStyle w:val="Hyperlink"/>
              </w:rPr>
              <w:t>22</w:t>
            </w:r>
            <w:r w:rsidR="00A54357">
              <w:fldChar w:fldCharType="end"/>
            </w:r>
          </w:hyperlink>
        </w:p>
        <w:p w14:paraId="065BB2C0" w14:textId="5FC6B0AA" w:rsidR="008E3743" w:rsidRDefault="00000000" w:rsidP="23C0F835">
          <w:pPr>
            <w:pStyle w:val="TOC2"/>
            <w:tabs>
              <w:tab w:val="left" w:pos="630"/>
              <w:tab w:val="right" w:leader="dot" w:pos="9180"/>
            </w:tabs>
            <w:rPr>
              <w:rStyle w:val="Hyperlink"/>
            </w:rPr>
          </w:pPr>
          <w:hyperlink w:anchor="_Toc1602415336">
            <w:r w:rsidR="4B67D6EB" w:rsidRPr="4B67D6EB">
              <w:rPr>
                <w:rStyle w:val="Hyperlink"/>
              </w:rPr>
              <w:t>3.16</w:t>
            </w:r>
            <w:r w:rsidR="00A54357">
              <w:tab/>
            </w:r>
            <w:r w:rsidR="4B67D6EB" w:rsidRPr="4B67D6EB">
              <w:rPr>
                <w:rStyle w:val="Hyperlink"/>
              </w:rPr>
              <w:t>Validation &amp; Error Handling</w:t>
            </w:r>
            <w:r w:rsidR="00A54357">
              <w:tab/>
            </w:r>
            <w:r w:rsidR="00A54357">
              <w:fldChar w:fldCharType="begin"/>
            </w:r>
            <w:r w:rsidR="00A54357">
              <w:instrText>PAGEREF _Toc1602415336 \h</w:instrText>
            </w:r>
            <w:r w:rsidR="00A54357">
              <w:fldChar w:fldCharType="separate"/>
            </w:r>
            <w:r w:rsidR="4B67D6EB" w:rsidRPr="4B67D6EB">
              <w:rPr>
                <w:rStyle w:val="Hyperlink"/>
              </w:rPr>
              <w:t>22</w:t>
            </w:r>
            <w:r w:rsidR="00A54357">
              <w:fldChar w:fldCharType="end"/>
            </w:r>
          </w:hyperlink>
        </w:p>
        <w:p w14:paraId="06E53390" w14:textId="5EABED11" w:rsidR="008E3743" w:rsidRDefault="00000000" w:rsidP="23C0F835">
          <w:pPr>
            <w:pStyle w:val="TOC2"/>
            <w:tabs>
              <w:tab w:val="left" w:pos="630"/>
              <w:tab w:val="right" w:leader="dot" w:pos="9180"/>
            </w:tabs>
            <w:rPr>
              <w:rStyle w:val="Hyperlink"/>
            </w:rPr>
          </w:pPr>
          <w:hyperlink w:anchor="_Toc2067572864">
            <w:r w:rsidR="4B67D6EB" w:rsidRPr="4B67D6EB">
              <w:rPr>
                <w:rStyle w:val="Hyperlink"/>
              </w:rPr>
              <w:t>3.17</w:t>
            </w:r>
            <w:r w:rsidR="00A54357">
              <w:tab/>
            </w:r>
            <w:r w:rsidR="4B67D6EB" w:rsidRPr="4B67D6EB">
              <w:rPr>
                <w:rStyle w:val="Hyperlink"/>
              </w:rPr>
              <w:t>Rollback &amp; Recovery</w:t>
            </w:r>
            <w:r w:rsidR="00A54357">
              <w:tab/>
            </w:r>
            <w:r w:rsidR="00A54357">
              <w:fldChar w:fldCharType="begin"/>
            </w:r>
            <w:r w:rsidR="00A54357">
              <w:instrText>PAGEREF _Toc2067572864 \h</w:instrText>
            </w:r>
            <w:r w:rsidR="00A54357">
              <w:fldChar w:fldCharType="separate"/>
            </w:r>
            <w:r w:rsidR="4B67D6EB" w:rsidRPr="4B67D6EB">
              <w:rPr>
                <w:rStyle w:val="Hyperlink"/>
              </w:rPr>
              <w:t>22</w:t>
            </w:r>
            <w:r w:rsidR="00A54357">
              <w:fldChar w:fldCharType="end"/>
            </w:r>
          </w:hyperlink>
        </w:p>
        <w:p w14:paraId="21F7DD8D" w14:textId="43D5CB7C" w:rsidR="008E3743" w:rsidRDefault="00000000" w:rsidP="23C0F835">
          <w:pPr>
            <w:pStyle w:val="TOC2"/>
            <w:tabs>
              <w:tab w:val="left" w:pos="630"/>
              <w:tab w:val="right" w:leader="dot" w:pos="9180"/>
            </w:tabs>
            <w:rPr>
              <w:rStyle w:val="Hyperlink"/>
            </w:rPr>
          </w:pPr>
          <w:hyperlink w:anchor="_Toc927975499">
            <w:r w:rsidR="4B67D6EB" w:rsidRPr="4B67D6EB">
              <w:rPr>
                <w:rStyle w:val="Hyperlink"/>
              </w:rPr>
              <w:t>3.18</w:t>
            </w:r>
            <w:r w:rsidR="00A54357">
              <w:tab/>
            </w:r>
            <w:r w:rsidR="4B67D6EB" w:rsidRPr="4B67D6EB">
              <w:rPr>
                <w:rStyle w:val="Hyperlink"/>
              </w:rPr>
              <w:t>Purging</w:t>
            </w:r>
            <w:r w:rsidR="00A54357">
              <w:tab/>
            </w:r>
            <w:r w:rsidR="00A54357">
              <w:fldChar w:fldCharType="begin"/>
            </w:r>
            <w:r w:rsidR="00A54357">
              <w:instrText>PAGEREF _Toc927975499 \h</w:instrText>
            </w:r>
            <w:r w:rsidR="00A54357">
              <w:fldChar w:fldCharType="separate"/>
            </w:r>
            <w:r w:rsidR="4B67D6EB" w:rsidRPr="4B67D6EB">
              <w:rPr>
                <w:rStyle w:val="Hyperlink"/>
              </w:rPr>
              <w:t>22</w:t>
            </w:r>
            <w:r w:rsidR="00A54357">
              <w:fldChar w:fldCharType="end"/>
            </w:r>
          </w:hyperlink>
        </w:p>
        <w:p w14:paraId="3CFB3394" w14:textId="40669B38" w:rsidR="008E3743" w:rsidRDefault="00000000" w:rsidP="23C0F835">
          <w:pPr>
            <w:pStyle w:val="TOC2"/>
            <w:tabs>
              <w:tab w:val="left" w:pos="630"/>
              <w:tab w:val="right" w:leader="dot" w:pos="9180"/>
            </w:tabs>
            <w:rPr>
              <w:rStyle w:val="Hyperlink"/>
            </w:rPr>
          </w:pPr>
          <w:hyperlink w:anchor="_Toc616507572">
            <w:r w:rsidR="4B67D6EB" w:rsidRPr="4B67D6EB">
              <w:rPr>
                <w:rStyle w:val="Hyperlink"/>
              </w:rPr>
              <w:t>3.19</w:t>
            </w:r>
            <w:r w:rsidR="00A54357">
              <w:tab/>
            </w:r>
            <w:r w:rsidR="4B67D6EB" w:rsidRPr="4B67D6EB">
              <w:rPr>
                <w:rStyle w:val="Hyperlink"/>
              </w:rPr>
              <w:t>Notification Requirements</w:t>
            </w:r>
            <w:r w:rsidR="00A54357">
              <w:tab/>
            </w:r>
            <w:r w:rsidR="00A54357">
              <w:fldChar w:fldCharType="begin"/>
            </w:r>
            <w:r w:rsidR="00A54357">
              <w:instrText>PAGEREF _Toc616507572 \h</w:instrText>
            </w:r>
            <w:r w:rsidR="00A54357">
              <w:fldChar w:fldCharType="separate"/>
            </w:r>
            <w:r w:rsidR="4B67D6EB" w:rsidRPr="4B67D6EB">
              <w:rPr>
                <w:rStyle w:val="Hyperlink"/>
              </w:rPr>
              <w:t>22</w:t>
            </w:r>
            <w:r w:rsidR="00A54357">
              <w:fldChar w:fldCharType="end"/>
            </w:r>
          </w:hyperlink>
        </w:p>
        <w:p w14:paraId="0BF687F1" w14:textId="5053F298" w:rsidR="008E3743" w:rsidRDefault="00000000" w:rsidP="4B67D6EB">
          <w:pPr>
            <w:pStyle w:val="TOC2"/>
            <w:tabs>
              <w:tab w:val="left" w:pos="630"/>
              <w:tab w:val="right" w:leader="dot" w:pos="9180"/>
            </w:tabs>
            <w:rPr>
              <w:rStyle w:val="Hyperlink"/>
            </w:rPr>
          </w:pPr>
          <w:hyperlink w:anchor="_Toc1975330197">
            <w:r w:rsidR="4B67D6EB" w:rsidRPr="4B67D6EB">
              <w:rPr>
                <w:rStyle w:val="Hyperlink"/>
              </w:rPr>
              <w:t>3.20</w:t>
            </w:r>
            <w:r w:rsidR="00A54357">
              <w:tab/>
            </w:r>
            <w:r w:rsidR="4B67D6EB" w:rsidRPr="4B67D6EB">
              <w:rPr>
                <w:rStyle w:val="Hyperlink"/>
              </w:rPr>
              <w:t>Security Requirement</w:t>
            </w:r>
            <w:r w:rsidR="00A54357">
              <w:tab/>
            </w:r>
            <w:r w:rsidR="00A54357">
              <w:fldChar w:fldCharType="begin"/>
            </w:r>
            <w:r w:rsidR="00A54357">
              <w:instrText>PAGEREF _Toc1975330197 \h</w:instrText>
            </w:r>
            <w:r w:rsidR="00A54357">
              <w:fldChar w:fldCharType="separate"/>
            </w:r>
            <w:r w:rsidR="4B67D6EB" w:rsidRPr="4B67D6EB">
              <w:rPr>
                <w:rStyle w:val="Hyperlink"/>
              </w:rPr>
              <w:t>23</w:t>
            </w:r>
            <w:r w:rsidR="00A54357">
              <w:fldChar w:fldCharType="end"/>
            </w:r>
          </w:hyperlink>
        </w:p>
        <w:p w14:paraId="0BC9CD7E" w14:textId="2692CBCF" w:rsidR="008E3743" w:rsidRDefault="00000000" w:rsidP="4B67D6EB">
          <w:pPr>
            <w:pStyle w:val="TOC2"/>
            <w:tabs>
              <w:tab w:val="left" w:pos="630"/>
              <w:tab w:val="right" w:leader="dot" w:pos="9180"/>
            </w:tabs>
            <w:rPr>
              <w:rStyle w:val="Hyperlink"/>
            </w:rPr>
          </w:pPr>
          <w:hyperlink w:anchor="_Toc298774356">
            <w:r w:rsidR="4B67D6EB" w:rsidRPr="4B67D6EB">
              <w:rPr>
                <w:rStyle w:val="Hyperlink"/>
              </w:rPr>
              <w:t>3.21</w:t>
            </w:r>
            <w:r w:rsidR="00A54357">
              <w:tab/>
            </w:r>
            <w:r w:rsidR="4B67D6EB" w:rsidRPr="4B67D6EB">
              <w:rPr>
                <w:rStyle w:val="Hyperlink"/>
              </w:rPr>
              <w:t>File and Directory Locations</w:t>
            </w:r>
            <w:r w:rsidR="00A54357">
              <w:tab/>
            </w:r>
            <w:r w:rsidR="00A54357">
              <w:fldChar w:fldCharType="begin"/>
            </w:r>
            <w:r w:rsidR="00A54357">
              <w:instrText>PAGEREF _Toc298774356 \h</w:instrText>
            </w:r>
            <w:r w:rsidR="00A54357">
              <w:fldChar w:fldCharType="separate"/>
            </w:r>
            <w:r w:rsidR="4B67D6EB" w:rsidRPr="4B67D6EB">
              <w:rPr>
                <w:rStyle w:val="Hyperlink"/>
              </w:rPr>
              <w:t>23</w:t>
            </w:r>
            <w:r w:rsidR="00A54357">
              <w:fldChar w:fldCharType="end"/>
            </w:r>
          </w:hyperlink>
        </w:p>
        <w:p w14:paraId="57DD234E" w14:textId="10FD21E4" w:rsidR="008E3743" w:rsidRDefault="00000000" w:rsidP="23C0F835">
          <w:pPr>
            <w:pStyle w:val="TOC2"/>
            <w:tabs>
              <w:tab w:val="left" w:pos="630"/>
              <w:tab w:val="right" w:leader="dot" w:pos="9180"/>
            </w:tabs>
            <w:rPr>
              <w:rStyle w:val="Hyperlink"/>
            </w:rPr>
          </w:pPr>
          <w:hyperlink w:anchor="_Toc1411176600">
            <w:r w:rsidR="4B67D6EB" w:rsidRPr="4B67D6EB">
              <w:rPr>
                <w:rStyle w:val="Hyperlink"/>
              </w:rPr>
              <w:t>3.22</w:t>
            </w:r>
            <w:r w:rsidR="00A54357">
              <w:tab/>
            </w:r>
            <w:r w:rsidR="4B67D6EB" w:rsidRPr="4B67D6EB">
              <w:rPr>
                <w:rStyle w:val="Hyperlink"/>
              </w:rPr>
              <w:t>Miscellaneous</w:t>
            </w:r>
            <w:r w:rsidR="00A54357">
              <w:tab/>
            </w:r>
            <w:r w:rsidR="00A54357">
              <w:fldChar w:fldCharType="begin"/>
            </w:r>
            <w:r w:rsidR="00A54357">
              <w:instrText>PAGEREF _Toc1411176600 \h</w:instrText>
            </w:r>
            <w:r w:rsidR="00A54357">
              <w:fldChar w:fldCharType="separate"/>
            </w:r>
            <w:r w:rsidR="4B67D6EB" w:rsidRPr="4B67D6EB">
              <w:rPr>
                <w:rStyle w:val="Hyperlink"/>
              </w:rPr>
              <w:t>23</w:t>
            </w:r>
            <w:r w:rsidR="00A54357">
              <w:fldChar w:fldCharType="end"/>
            </w:r>
          </w:hyperlink>
        </w:p>
        <w:p w14:paraId="59A03A94" w14:textId="3141EFE1" w:rsidR="008E3743" w:rsidRDefault="00000000" w:rsidP="23C0F835">
          <w:pPr>
            <w:pStyle w:val="TOC2"/>
            <w:tabs>
              <w:tab w:val="left" w:pos="630"/>
              <w:tab w:val="right" w:leader="dot" w:pos="9180"/>
            </w:tabs>
            <w:rPr>
              <w:rStyle w:val="Hyperlink"/>
            </w:rPr>
          </w:pPr>
          <w:hyperlink w:anchor="_Toc2114206547">
            <w:r w:rsidR="4B67D6EB" w:rsidRPr="4B67D6EB">
              <w:rPr>
                <w:rStyle w:val="Hyperlink"/>
              </w:rPr>
              <w:t>3.23</w:t>
            </w:r>
            <w:r w:rsidR="00A54357">
              <w:tab/>
            </w:r>
            <w:r w:rsidR="4B67D6EB" w:rsidRPr="4B67D6EB">
              <w:rPr>
                <w:rStyle w:val="Hyperlink"/>
              </w:rPr>
              <w:t>Components List</w:t>
            </w:r>
            <w:r w:rsidR="00A54357">
              <w:tab/>
            </w:r>
            <w:r w:rsidR="00A54357">
              <w:fldChar w:fldCharType="begin"/>
            </w:r>
            <w:r w:rsidR="00A54357">
              <w:instrText>PAGEREF _Toc2114206547 \h</w:instrText>
            </w:r>
            <w:r w:rsidR="00A54357">
              <w:fldChar w:fldCharType="separate"/>
            </w:r>
            <w:r w:rsidR="4B67D6EB" w:rsidRPr="4B67D6EB">
              <w:rPr>
                <w:rStyle w:val="Hyperlink"/>
              </w:rPr>
              <w:t>24</w:t>
            </w:r>
            <w:r w:rsidR="00A54357">
              <w:fldChar w:fldCharType="end"/>
            </w:r>
          </w:hyperlink>
        </w:p>
        <w:p w14:paraId="72F43866" w14:textId="40380299" w:rsidR="008E3743" w:rsidRDefault="00000000" w:rsidP="23C0F835">
          <w:pPr>
            <w:pStyle w:val="TOC2"/>
            <w:tabs>
              <w:tab w:val="left" w:pos="630"/>
              <w:tab w:val="right" w:leader="dot" w:pos="9180"/>
            </w:tabs>
            <w:rPr>
              <w:rStyle w:val="Hyperlink"/>
            </w:rPr>
          </w:pPr>
          <w:hyperlink w:anchor="_Toc298936264">
            <w:r w:rsidR="4B67D6EB" w:rsidRPr="4B67D6EB">
              <w:rPr>
                <w:rStyle w:val="Hyperlink"/>
              </w:rPr>
              <w:t>3.24</w:t>
            </w:r>
            <w:r w:rsidR="00A54357">
              <w:tab/>
            </w:r>
            <w:r w:rsidR="4B67D6EB" w:rsidRPr="4B67D6EB">
              <w:rPr>
                <w:rStyle w:val="Hyperlink"/>
              </w:rPr>
              <w:t>Data Selection Criteria</w:t>
            </w:r>
            <w:r w:rsidR="00A54357">
              <w:tab/>
            </w:r>
            <w:r w:rsidR="00A54357">
              <w:fldChar w:fldCharType="begin"/>
            </w:r>
            <w:r w:rsidR="00A54357">
              <w:instrText>PAGEREF _Toc298936264 \h</w:instrText>
            </w:r>
            <w:r w:rsidR="00A54357">
              <w:fldChar w:fldCharType="separate"/>
            </w:r>
            <w:r w:rsidR="4B67D6EB" w:rsidRPr="4B67D6EB">
              <w:rPr>
                <w:rStyle w:val="Hyperlink"/>
              </w:rPr>
              <w:t>24</w:t>
            </w:r>
            <w:r w:rsidR="00A54357">
              <w:fldChar w:fldCharType="end"/>
            </w:r>
          </w:hyperlink>
        </w:p>
        <w:p w14:paraId="1E248BD4" w14:textId="514F7E51" w:rsidR="008E3743" w:rsidRDefault="00000000" w:rsidP="23C0F835">
          <w:pPr>
            <w:pStyle w:val="TOC2"/>
            <w:tabs>
              <w:tab w:val="left" w:pos="630"/>
              <w:tab w:val="right" w:leader="dot" w:pos="9180"/>
            </w:tabs>
            <w:rPr>
              <w:rStyle w:val="Hyperlink"/>
            </w:rPr>
          </w:pPr>
          <w:hyperlink w:anchor="_Toc331783871">
            <w:r w:rsidR="4B67D6EB" w:rsidRPr="4B67D6EB">
              <w:rPr>
                <w:rStyle w:val="Hyperlink"/>
              </w:rPr>
              <w:t>3.25</w:t>
            </w:r>
            <w:r w:rsidR="00A54357">
              <w:tab/>
            </w:r>
            <w:r w:rsidR="4B67D6EB" w:rsidRPr="4B67D6EB">
              <w:rPr>
                <w:rStyle w:val="Hyperlink"/>
              </w:rPr>
              <w:t>SQLs for Data Extraction/Selection/Filtration</w:t>
            </w:r>
            <w:r w:rsidR="00A54357">
              <w:tab/>
            </w:r>
            <w:r w:rsidR="00A54357">
              <w:fldChar w:fldCharType="begin"/>
            </w:r>
            <w:r w:rsidR="00A54357">
              <w:instrText>PAGEREF _Toc331783871 \h</w:instrText>
            </w:r>
            <w:r w:rsidR="00A54357">
              <w:fldChar w:fldCharType="separate"/>
            </w:r>
            <w:r w:rsidR="4B67D6EB" w:rsidRPr="4B67D6EB">
              <w:rPr>
                <w:rStyle w:val="Hyperlink"/>
              </w:rPr>
              <w:t>24</w:t>
            </w:r>
            <w:r w:rsidR="00A54357">
              <w:fldChar w:fldCharType="end"/>
            </w:r>
          </w:hyperlink>
        </w:p>
        <w:p w14:paraId="7B1517B5" w14:textId="153B03E0" w:rsidR="008E3743" w:rsidRDefault="00000000" w:rsidP="23C0F835">
          <w:pPr>
            <w:pStyle w:val="TOC2"/>
            <w:tabs>
              <w:tab w:val="left" w:pos="630"/>
              <w:tab w:val="right" w:leader="dot" w:pos="9180"/>
            </w:tabs>
            <w:rPr>
              <w:rStyle w:val="Hyperlink"/>
            </w:rPr>
          </w:pPr>
          <w:hyperlink w:anchor="_Toc234593792">
            <w:r w:rsidR="4B67D6EB" w:rsidRPr="4B67D6EB">
              <w:rPr>
                <w:rStyle w:val="Hyperlink"/>
              </w:rPr>
              <w:t>3.26</w:t>
            </w:r>
            <w:r w:rsidR="00A54357">
              <w:tab/>
            </w:r>
            <w:r w:rsidR="4B67D6EB" w:rsidRPr="4B67D6EB">
              <w:rPr>
                <w:rStyle w:val="Hyperlink"/>
              </w:rPr>
              <w:t>Data Transmission Mechanism (Required for Interfaces)</w:t>
            </w:r>
            <w:r w:rsidR="00A54357">
              <w:tab/>
            </w:r>
            <w:r w:rsidR="00A54357">
              <w:fldChar w:fldCharType="begin"/>
            </w:r>
            <w:r w:rsidR="00A54357">
              <w:instrText>PAGEREF _Toc234593792 \h</w:instrText>
            </w:r>
            <w:r w:rsidR="00A54357">
              <w:fldChar w:fldCharType="separate"/>
            </w:r>
            <w:r w:rsidR="4B67D6EB" w:rsidRPr="4B67D6EB">
              <w:rPr>
                <w:rStyle w:val="Hyperlink"/>
              </w:rPr>
              <w:t>24</w:t>
            </w:r>
            <w:r w:rsidR="00A54357">
              <w:fldChar w:fldCharType="end"/>
            </w:r>
          </w:hyperlink>
        </w:p>
        <w:p w14:paraId="733B76D5" w14:textId="37327DCE" w:rsidR="008E3743" w:rsidRDefault="00000000" w:rsidP="23C0F835">
          <w:pPr>
            <w:pStyle w:val="TOC2"/>
            <w:tabs>
              <w:tab w:val="left" w:pos="630"/>
              <w:tab w:val="right" w:leader="dot" w:pos="9180"/>
            </w:tabs>
            <w:rPr>
              <w:rStyle w:val="Hyperlink"/>
            </w:rPr>
          </w:pPr>
          <w:hyperlink w:anchor="_Toc1179598161">
            <w:r w:rsidR="4B67D6EB" w:rsidRPr="4B67D6EB">
              <w:rPr>
                <w:rStyle w:val="Hyperlink"/>
              </w:rPr>
              <w:t>3.27</w:t>
            </w:r>
            <w:r w:rsidR="00A54357">
              <w:tab/>
            </w:r>
            <w:r w:rsidR="4B67D6EB" w:rsidRPr="4B67D6EB">
              <w:rPr>
                <w:rStyle w:val="Hyperlink"/>
              </w:rPr>
              <w:t>File Layout / Report Output</w:t>
            </w:r>
            <w:r w:rsidR="00A54357">
              <w:tab/>
            </w:r>
            <w:r w:rsidR="00A54357">
              <w:fldChar w:fldCharType="begin"/>
            </w:r>
            <w:r w:rsidR="00A54357">
              <w:instrText>PAGEREF _Toc1179598161 \h</w:instrText>
            </w:r>
            <w:r w:rsidR="00A54357">
              <w:fldChar w:fldCharType="separate"/>
            </w:r>
            <w:r w:rsidR="4B67D6EB" w:rsidRPr="4B67D6EB">
              <w:rPr>
                <w:rStyle w:val="Hyperlink"/>
              </w:rPr>
              <w:t>24</w:t>
            </w:r>
            <w:r w:rsidR="00A54357">
              <w:fldChar w:fldCharType="end"/>
            </w:r>
          </w:hyperlink>
        </w:p>
        <w:p w14:paraId="4B4AC1CA" w14:textId="6B75B96E" w:rsidR="008E3743" w:rsidRDefault="00000000" w:rsidP="4B67D6EB">
          <w:pPr>
            <w:pStyle w:val="TOC1"/>
            <w:tabs>
              <w:tab w:val="left" w:pos="420"/>
              <w:tab w:val="right" w:leader="dot" w:pos="9180"/>
            </w:tabs>
            <w:rPr>
              <w:rStyle w:val="Hyperlink"/>
            </w:rPr>
          </w:pPr>
          <w:hyperlink w:anchor="_Toc1596904067">
            <w:r w:rsidR="4B67D6EB" w:rsidRPr="4B67D6EB">
              <w:rPr>
                <w:rStyle w:val="Hyperlink"/>
              </w:rPr>
              <w:t>4.</w:t>
            </w:r>
            <w:r w:rsidR="00A54357">
              <w:tab/>
            </w:r>
            <w:r w:rsidR="4B67D6EB" w:rsidRPr="4B67D6EB">
              <w:rPr>
                <w:rStyle w:val="Hyperlink"/>
              </w:rPr>
              <w:t>Technical Unit Test</w:t>
            </w:r>
            <w:r w:rsidR="00A54357">
              <w:tab/>
            </w:r>
            <w:r w:rsidR="00A54357">
              <w:fldChar w:fldCharType="begin"/>
            </w:r>
            <w:r w:rsidR="00A54357">
              <w:instrText>PAGEREF _Toc1596904067 \h</w:instrText>
            </w:r>
            <w:r w:rsidR="00A54357">
              <w:fldChar w:fldCharType="separate"/>
            </w:r>
            <w:r w:rsidR="4B67D6EB" w:rsidRPr="4B67D6EB">
              <w:rPr>
                <w:rStyle w:val="Hyperlink"/>
              </w:rPr>
              <w:t>24</w:t>
            </w:r>
            <w:r w:rsidR="00A54357">
              <w:fldChar w:fldCharType="end"/>
            </w:r>
          </w:hyperlink>
        </w:p>
        <w:p w14:paraId="0DF93854" w14:textId="2990BC7C" w:rsidR="008E3743" w:rsidRDefault="00000000" w:rsidP="23C0F835">
          <w:pPr>
            <w:pStyle w:val="TOC1"/>
            <w:tabs>
              <w:tab w:val="left" w:pos="420"/>
              <w:tab w:val="right" w:leader="dot" w:pos="9180"/>
            </w:tabs>
            <w:rPr>
              <w:rStyle w:val="Hyperlink"/>
            </w:rPr>
          </w:pPr>
          <w:hyperlink w:anchor="_Toc1471559029">
            <w:r w:rsidR="4B67D6EB" w:rsidRPr="4B67D6EB">
              <w:rPr>
                <w:rStyle w:val="Hyperlink"/>
              </w:rPr>
              <w:t>5.</w:t>
            </w:r>
            <w:r w:rsidR="00A54357">
              <w:tab/>
            </w:r>
            <w:r w:rsidR="4B67D6EB" w:rsidRPr="4B67D6EB">
              <w:rPr>
                <w:rStyle w:val="Hyperlink"/>
              </w:rPr>
              <w:t>Application Setup and Technical Requirements</w:t>
            </w:r>
            <w:r w:rsidR="00A54357">
              <w:tab/>
            </w:r>
            <w:r w:rsidR="00A54357">
              <w:fldChar w:fldCharType="begin"/>
            </w:r>
            <w:r w:rsidR="00A54357">
              <w:instrText>PAGEREF _Toc1471559029 \h</w:instrText>
            </w:r>
            <w:r w:rsidR="00A54357">
              <w:fldChar w:fldCharType="separate"/>
            </w:r>
            <w:r w:rsidR="4B67D6EB" w:rsidRPr="4B67D6EB">
              <w:rPr>
                <w:rStyle w:val="Hyperlink"/>
              </w:rPr>
              <w:t>25</w:t>
            </w:r>
            <w:r w:rsidR="00A54357">
              <w:fldChar w:fldCharType="end"/>
            </w:r>
          </w:hyperlink>
        </w:p>
        <w:p w14:paraId="2CF2AF1B" w14:textId="0F13DA8D" w:rsidR="008E3743" w:rsidRDefault="00000000" w:rsidP="4B67D6EB">
          <w:pPr>
            <w:pStyle w:val="TOC2"/>
            <w:tabs>
              <w:tab w:val="left" w:pos="630"/>
              <w:tab w:val="right" w:leader="dot" w:pos="9180"/>
            </w:tabs>
            <w:rPr>
              <w:rStyle w:val="Hyperlink"/>
            </w:rPr>
          </w:pPr>
          <w:hyperlink w:anchor="_Toc1145784606">
            <w:r w:rsidR="4B67D6EB" w:rsidRPr="4B67D6EB">
              <w:rPr>
                <w:rStyle w:val="Hyperlink"/>
              </w:rPr>
              <w:t>5.1</w:t>
            </w:r>
            <w:r w:rsidR="00A54357">
              <w:tab/>
            </w:r>
            <w:r w:rsidR="4B67D6EB" w:rsidRPr="4B67D6EB">
              <w:rPr>
                <w:rStyle w:val="Hyperlink"/>
              </w:rPr>
              <w:t>Programs/Report and Parameters</w:t>
            </w:r>
            <w:r w:rsidR="00A54357">
              <w:tab/>
            </w:r>
            <w:r w:rsidR="00A54357">
              <w:fldChar w:fldCharType="begin"/>
            </w:r>
            <w:r w:rsidR="00A54357">
              <w:instrText>PAGEREF _Toc1145784606 \h</w:instrText>
            </w:r>
            <w:r w:rsidR="00A54357">
              <w:fldChar w:fldCharType="separate"/>
            </w:r>
            <w:r w:rsidR="4B67D6EB" w:rsidRPr="4B67D6EB">
              <w:rPr>
                <w:rStyle w:val="Hyperlink"/>
              </w:rPr>
              <w:t>26</w:t>
            </w:r>
            <w:r w:rsidR="00A54357">
              <w:fldChar w:fldCharType="end"/>
            </w:r>
          </w:hyperlink>
        </w:p>
        <w:p w14:paraId="7534684F" w14:textId="019FCF90" w:rsidR="008E3743" w:rsidRDefault="00000000" w:rsidP="23C0F835">
          <w:pPr>
            <w:pStyle w:val="TOC2"/>
            <w:tabs>
              <w:tab w:val="left" w:pos="630"/>
              <w:tab w:val="right" w:leader="dot" w:pos="9180"/>
            </w:tabs>
            <w:rPr>
              <w:rStyle w:val="Hyperlink"/>
            </w:rPr>
          </w:pPr>
          <w:hyperlink w:anchor="_Toc1193442402">
            <w:r w:rsidR="4B67D6EB" w:rsidRPr="4B67D6EB">
              <w:rPr>
                <w:rStyle w:val="Hyperlink"/>
              </w:rPr>
              <w:t>5.2</w:t>
            </w:r>
            <w:r w:rsidR="00A54357">
              <w:tab/>
            </w:r>
            <w:r w:rsidR="4B67D6EB" w:rsidRPr="4B67D6EB">
              <w:rPr>
                <w:rStyle w:val="Hyperlink"/>
              </w:rPr>
              <w:t>ESS Program, Scheduling and Executables</w:t>
            </w:r>
            <w:r w:rsidR="00A54357">
              <w:tab/>
            </w:r>
            <w:r w:rsidR="00A54357">
              <w:fldChar w:fldCharType="begin"/>
            </w:r>
            <w:r w:rsidR="00A54357">
              <w:instrText>PAGEREF _Toc1193442402 \h</w:instrText>
            </w:r>
            <w:r w:rsidR="00A54357">
              <w:fldChar w:fldCharType="separate"/>
            </w:r>
            <w:r w:rsidR="4B67D6EB" w:rsidRPr="4B67D6EB">
              <w:rPr>
                <w:rStyle w:val="Hyperlink"/>
              </w:rPr>
              <w:t>26</w:t>
            </w:r>
            <w:r w:rsidR="00A54357">
              <w:fldChar w:fldCharType="end"/>
            </w:r>
          </w:hyperlink>
        </w:p>
        <w:p w14:paraId="7692A62B" w14:textId="4230C14A" w:rsidR="008E3743" w:rsidRDefault="00000000" w:rsidP="23C0F835">
          <w:pPr>
            <w:pStyle w:val="TOC2"/>
            <w:tabs>
              <w:tab w:val="left" w:pos="630"/>
              <w:tab w:val="right" w:leader="dot" w:pos="9180"/>
            </w:tabs>
            <w:rPr>
              <w:rStyle w:val="Hyperlink"/>
            </w:rPr>
          </w:pPr>
          <w:hyperlink w:anchor="_Toc764184642">
            <w:r w:rsidR="4B67D6EB" w:rsidRPr="4B67D6EB">
              <w:rPr>
                <w:rStyle w:val="Hyperlink"/>
              </w:rPr>
              <w:t>5.3</w:t>
            </w:r>
            <w:r w:rsidR="00A54357">
              <w:tab/>
            </w:r>
            <w:r w:rsidR="4B67D6EB" w:rsidRPr="4B67D6EB">
              <w:rPr>
                <w:rStyle w:val="Hyperlink"/>
              </w:rPr>
              <w:t>Security and Controls Requirements</w:t>
            </w:r>
            <w:r w:rsidR="00A54357">
              <w:tab/>
            </w:r>
            <w:r w:rsidR="00A54357">
              <w:fldChar w:fldCharType="begin"/>
            </w:r>
            <w:r w:rsidR="00A54357">
              <w:instrText>PAGEREF _Toc764184642 \h</w:instrText>
            </w:r>
            <w:r w:rsidR="00A54357">
              <w:fldChar w:fldCharType="separate"/>
            </w:r>
            <w:r w:rsidR="4B67D6EB" w:rsidRPr="4B67D6EB">
              <w:rPr>
                <w:rStyle w:val="Hyperlink"/>
              </w:rPr>
              <w:t>26</w:t>
            </w:r>
            <w:r w:rsidR="00A54357">
              <w:fldChar w:fldCharType="end"/>
            </w:r>
          </w:hyperlink>
        </w:p>
        <w:p w14:paraId="72FDA90B" w14:textId="10392828" w:rsidR="008E3743" w:rsidRDefault="00000000" w:rsidP="23C0F835">
          <w:pPr>
            <w:pStyle w:val="TOC2"/>
            <w:tabs>
              <w:tab w:val="left" w:pos="630"/>
              <w:tab w:val="right" w:leader="dot" w:pos="9180"/>
            </w:tabs>
            <w:rPr>
              <w:rStyle w:val="Hyperlink"/>
            </w:rPr>
          </w:pPr>
          <w:hyperlink w:anchor="_Toc1816168">
            <w:r w:rsidR="4B67D6EB" w:rsidRPr="4B67D6EB">
              <w:rPr>
                <w:rStyle w:val="Hyperlink"/>
              </w:rPr>
              <w:t>5.4</w:t>
            </w:r>
            <w:r w:rsidR="00A54357">
              <w:tab/>
            </w:r>
            <w:r w:rsidR="4B67D6EB" w:rsidRPr="4B67D6EB">
              <w:rPr>
                <w:rStyle w:val="Hyperlink"/>
              </w:rPr>
              <w:t>Archiving &amp; Purging</w:t>
            </w:r>
            <w:r w:rsidR="00A54357">
              <w:tab/>
            </w:r>
            <w:r w:rsidR="00A54357">
              <w:fldChar w:fldCharType="begin"/>
            </w:r>
            <w:r w:rsidR="00A54357">
              <w:instrText>PAGEREF _Toc1816168 \h</w:instrText>
            </w:r>
            <w:r w:rsidR="00A54357">
              <w:fldChar w:fldCharType="separate"/>
            </w:r>
            <w:r w:rsidR="4B67D6EB" w:rsidRPr="4B67D6EB">
              <w:rPr>
                <w:rStyle w:val="Hyperlink"/>
              </w:rPr>
              <w:t>26</w:t>
            </w:r>
            <w:r w:rsidR="00A54357">
              <w:fldChar w:fldCharType="end"/>
            </w:r>
          </w:hyperlink>
        </w:p>
        <w:p w14:paraId="084AFAB8" w14:textId="79691B5B" w:rsidR="008E3743" w:rsidRDefault="00000000" w:rsidP="4B67D6EB">
          <w:pPr>
            <w:pStyle w:val="TOC1"/>
            <w:tabs>
              <w:tab w:val="left" w:pos="420"/>
              <w:tab w:val="right" w:leader="dot" w:pos="9180"/>
            </w:tabs>
            <w:rPr>
              <w:rStyle w:val="Hyperlink"/>
            </w:rPr>
          </w:pPr>
          <w:hyperlink w:anchor="_Toc1646827805">
            <w:r w:rsidR="4B67D6EB" w:rsidRPr="4B67D6EB">
              <w:rPr>
                <w:rStyle w:val="Hyperlink"/>
              </w:rPr>
              <w:t>6.</w:t>
            </w:r>
            <w:r w:rsidR="00A54357">
              <w:tab/>
            </w:r>
            <w:r w:rsidR="4B67D6EB" w:rsidRPr="4B67D6EB">
              <w:rPr>
                <w:rStyle w:val="Hyperlink"/>
              </w:rPr>
              <w:t>Interface Reporting Requirements</w:t>
            </w:r>
            <w:r w:rsidR="00A54357">
              <w:tab/>
            </w:r>
            <w:r w:rsidR="00A54357">
              <w:fldChar w:fldCharType="begin"/>
            </w:r>
            <w:r w:rsidR="00A54357">
              <w:instrText>PAGEREF _Toc1646827805 \h</w:instrText>
            </w:r>
            <w:r w:rsidR="00A54357">
              <w:fldChar w:fldCharType="separate"/>
            </w:r>
            <w:r w:rsidR="4B67D6EB" w:rsidRPr="4B67D6EB">
              <w:rPr>
                <w:rStyle w:val="Hyperlink"/>
              </w:rPr>
              <w:t>26</w:t>
            </w:r>
            <w:r w:rsidR="00A54357">
              <w:fldChar w:fldCharType="end"/>
            </w:r>
          </w:hyperlink>
        </w:p>
        <w:p w14:paraId="3F8111BA" w14:textId="615DF7D6" w:rsidR="008E3743" w:rsidRDefault="00000000" w:rsidP="4B67D6EB">
          <w:pPr>
            <w:pStyle w:val="TOC2"/>
            <w:tabs>
              <w:tab w:val="left" w:pos="630"/>
              <w:tab w:val="right" w:leader="dot" w:pos="9180"/>
            </w:tabs>
            <w:rPr>
              <w:rStyle w:val="Hyperlink"/>
            </w:rPr>
          </w:pPr>
          <w:hyperlink w:anchor="_Toc1155288357">
            <w:r w:rsidR="4B67D6EB" w:rsidRPr="4B67D6EB">
              <w:rPr>
                <w:rStyle w:val="Hyperlink"/>
              </w:rPr>
              <w:t>6.1</w:t>
            </w:r>
            <w:r w:rsidR="00A54357">
              <w:tab/>
            </w:r>
            <w:r w:rsidR="4B67D6EB" w:rsidRPr="4B67D6EB">
              <w:rPr>
                <w:rStyle w:val="Hyperlink"/>
              </w:rPr>
              <w:t>Data Validation &amp; Error Reporting</w:t>
            </w:r>
            <w:r w:rsidR="00A54357">
              <w:tab/>
            </w:r>
            <w:r w:rsidR="00A54357">
              <w:fldChar w:fldCharType="begin"/>
            </w:r>
            <w:r w:rsidR="00A54357">
              <w:instrText>PAGEREF _Toc1155288357 \h</w:instrText>
            </w:r>
            <w:r w:rsidR="00A54357">
              <w:fldChar w:fldCharType="separate"/>
            </w:r>
            <w:r w:rsidR="4B67D6EB" w:rsidRPr="4B67D6EB">
              <w:rPr>
                <w:rStyle w:val="Hyperlink"/>
              </w:rPr>
              <w:t>27</w:t>
            </w:r>
            <w:r w:rsidR="00A54357">
              <w:fldChar w:fldCharType="end"/>
            </w:r>
          </w:hyperlink>
        </w:p>
        <w:p w14:paraId="5591DED7" w14:textId="6C91206D" w:rsidR="008E3743" w:rsidRDefault="00000000" w:rsidP="4B67D6EB">
          <w:pPr>
            <w:pStyle w:val="TOC3"/>
            <w:tabs>
              <w:tab w:val="left" w:pos="1050"/>
              <w:tab w:val="right" w:leader="dot" w:pos="9180"/>
            </w:tabs>
            <w:rPr>
              <w:rStyle w:val="Hyperlink"/>
            </w:rPr>
          </w:pPr>
          <w:hyperlink w:anchor="_Toc394673461">
            <w:r w:rsidR="4B67D6EB" w:rsidRPr="4B67D6EB">
              <w:rPr>
                <w:rStyle w:val="Hyperlink"/>
              </w:rPr>
              <w:t>6.1.1</w:t>
            </w:r>
            <w:r w:rsidR="00A54357">
              <w:tab/>
            </w:r>
            <w:r w:rsidR="4B67D6EB" w:rsidRPr="4B67D6EB">
              <w:rPr>
                <w:rStyle w:val="Hyperlink"/>
              </w:rPr>
              <w:t>Data Processing / Derivation / Validation / Transformation Rules</w:t>
            </w:r>
            <w:r w:rsidR="00A54357">
              <w:tab/>
            </w:r>
            <w:r w:rsidR="00A54357">
              <w:fldChar w:fldCharType="begin"/>
            </w:r>
            <w:r w:rsidR="00A54357">
              <w:instrText>PAGEREF _Toc394673461 \h</w:instrText>
            </w:r>
            <w:r w:rsidR="00A54357">
              <w:fldChar w:fldCharType="separate"/>
            </w:r>
            <w:r w:rsidR="4B67D6EB" w:rsidRPr="4B67D6EB">
              <w:rPr>
                <w:rStyle w:val="Hyperlink"/>
              </w:rPr>
              <w:t>27</w:t>
            </w:r>
            <w:r w:rsidR="00A54357">
              <w:fldChar w:fldCharType="end"/>
            </w:r>
          </w:hyperlink>
        </w:p>
        <w:p w14:paraId="581EC8E1" w14:textId="03856F44" w:rsidR="008E3743" w:rsidRDefault="00000000" w:rsidP="23C0F835">
          <w:pPr>
            <w:pStyle w:val="TOC3"/>
            <w:tabs>
              <w:tab w:val="left" w:pos="1050"/>
              <w:tab w:val="right" w:leader="dot" w:pos="9180"/>
            </w:tabs>
            <w:rPr>
              <w:rStyle w:val="Hyperlink"/>
            </w:rPr>
          </w:pPr>
          <w:hyperlink w:anchor="_Toc601011980">
            <w:r w:rsidR="4B67D6EB" w:rsidRPr="4B67D6EB">
              <w:rPr>
                <w:rStyle w:val="Hyperlink"/>
              </w:rPr>
              <w:t>6.1.2</w:t>
            </w:r>
            <w:r w:rsidR="00A54357">
              <w:tab/>
            </w:r>
            <w:r w:rsidR="4B67D6EB" w:rsidRPr="4B67D6EB">
              <w:rPr>
                <w:rStyle w:val="Hyperlink"/>
              </w:rPr>
              <w:t>Error handling and Retry Mechanism</w:t>
            </w:r>
            <w:r w:rsidR="00A54357">
              <w:tab/>
            </w:r>
            <w:r w:rsidR="00A54357">
              <w:fldChar w:fldCharType="begin"/>
            </w:r>
            <w:r w:rsidR="00A54357">
              <w:instrText>PAGEREF _Toc601011980 \h</w:instrText>
            </w:r>
            <w:r w:rsidR="00A54357">
              <w:fldChar w:fldCharType="separate"/>
            </w:r>
            <w:r w:rsidR="4B67D6EB" w:rsidRPr="4B67D6EB">
              <w:rPr>
                <w:rStyle w:val="Hyperlink"/>
              </w:rPr>
              <w:t>27</w:t>
            </w:r>
            <w:r w:rsidR="00A54357">
              <w:fldChar w:fldCharType="end"/>
            </w:r>
          </w:hyperlink>
        </w:p>
        <w:p w14:paraId="300D335C" w14:textId="62E245D6" w:rsidR="008E3743" w:rsidRDefault="00000000" w:rsidP="4B67D6EB">
          <w:pPr>
            <w:pStyle w:val="TOC2"/>
            <w:tabs>
              <w:tab w:val="left" w:pos="630"/>
              <w:tab w:val="right" w:leader="dot" w:pos="9180"/>
            </w:tabs>
            <w:rPr>
              <w:rStyle w:val="Hyperlink"/>
            </w:rPr>
          </w:pPr>
          <w:hyperlink w:anchor="_Toc1220050506">
            <w:r w:rsidR="4B67D6EB" w:rsidRPr="4B67D6EB">
              <w:rPr>
                <w:rStyle w:val="Hyperlink"/>
              </w:rPr>
              <w:t>6.2</w:t>
            </w:r>
            <w:r w:rsidR="00A54357">
              <w:tab/>
            </w:r>
            <w:r w:rsidR="4B67D6EB" w:rsidRPr="4B67D6EB">
              <w:rPr>
                <w:rStyle w:val="Hyperlink"/>
              </w:rPr>
              <w:t>Data Reconciliation</w:t>
            </w:r>
            <w:r w:rsidR="00A54357">
              <w:tab/>
            </w:r>
            <w:r w:rsidR="00A54357">
              <w:fldChar w:fldCharType="begin"/>
            </w:r>
            <w:r w:rsidR="00A54357">
              <w:instrText>PAGEREF _Toc1220050506 \h</w:instrText>
            </w:r>
            <w:r w:rsidR="00A54357">
              <w:fldChar w:fldCharType="separate"/>
            </w:r>
            <w:r w:rsidR="4B67D6EB" w:rsidRPr="4B67D6EB">
              <w:rPr>
                <w:rStyle w:val="Hyperlink"/>
              </w:rPr>
              <w:t>27</w:t>
            </w:r>
            <w:r w:rsidR="00A54357">
              <w:fldChar w:fldCharType="end"/>
            </w:r>
          </w:hyperlink>
        </w:p>
        <w:p w14:paraId="05781F2D" w14:textId="5E7D7D25" w:rsidR="008E3743" w:rsidRDefault="00000000" w:rsidP="4B67D6EB">
          <w:pPr>
            <w:pStyle w:val="TOC1"/>
            <w:tabs>
              <w:tab w:val="left" w:pos="420"/>
              <w:tab w:val="right" w:leader="dot" w:pos="9180"/>
            </w:tabs>
            <w:rPr>
              <w:rStyle w:val="Hyperlink"/>
            </w:rPr>
          </w:pPr>
          <w:hyperlink w:anchor="_Toc1316227578">
            <w:r w:rsidR="4B67D6EB" w:rsidRPr="4B67D6EB">
              <w:rPr>
                <w:rStyle w:val="Hyperlink"/>
              </w:rPr>
              <w:t>7.</w:t>
            </w:r>
            <w:r w:rsidR="00A54357">
              <w:tab/>
            </w:r>
            <w:r w:rsidR="4B67D6EB" w:rsidRPr="4B67D6EB">
              <w:rPr>
                <w:rStyle w:val="Hyperlink"/>
              </w:rPr>
              <w:t>Open and Closed Issues</w:t>
            </w:r>
            <w:r w:rsidR="00A54357">
              <w:tab/>
            </w:r>
            <w:r w:rsidR="00A54357">
              <w:fldChar w:fldCharType="begin"/>
            </w:r>
            <w:r w:rsidR="00A54357">
              <w:instrText>PAGEREF _Toc1316227578 \h</w:instrText>
            </w:r>
            <w:r w:rsidR="00A54357">
              <w:fldChar w:fldCharType="separate"/>
            </w:r>
            <w:r w:rsidR="4B67D6EB" w:rsidRPr="4B67D6EB">
              <w:rPr>
                <w:rStyle w:val="Hyperlink"/>
              </w:rPr>
              <w:t>27</w:t>
            </w:r>
            <w:r w:rsidR="00A54357">
              <w:fldChar w:fldCharType="end"/>
            </w:r>
          </w:hyperlink>
        </w:p>
        <w:p w14:paraId="6C50B126" w14:textId="27AF4FF3" w:rsidR="008E3743" w:rsidRDefault="00000000" w:rsidP="4B67D6EB">
          <w:pPr>
            <w:pStyle w:val="TOC2"/>
            <w:tabs>
              <w:tab w:val="left" w:pos="630"/>
              <w:tab w:val="right" w:leader="dot" w:pos="9180"/>
            </w:tabs>
            <w:rPr>
              <w:rStyle w:val="Hyperlink"/>
            </w:rPr>
          </w:pPr>
          <w:hyperlink w:anchor="_Toc209362499">
            <w:r w:rsidR="4B67D6EB" w:rsidRPr="4B67D6EB">
              <w:rPr>
                <w:rStyle w:val="Hyperlink"/>
              </w:rPr>
              <w:t>7.1</w:t>
            </w:r>
            <w:r w:rsidR="00A54357">
              <w:tab/>
            </w:r>
            <w:r w:rsidR="4B67D6EB" w:rsidRPr="4B67D6EB">
              <w:rPr>
                <w:rStyle w:val="Hyperlink"/>
              </w:rPr>
              <w:t>Open Issues</w:t>
            </w:r>
            <w:r w:rsidR="00A54357">
              <w:tab/>
            </w:r>
            <w:r w:rsidR="00A54357">
              <w:fldChar w:fldCharType="begin"/>
            </w:r>
            <w:r w:rsidR="00A54357">
              <w:instrText>PAGEREF _Toc209362499 \h</w:instrText>
            </w:r>
            <w:r w:rsidR="00A54357">
              <w:fldChar w:fldCharType="separate"/>
            </w:r>
            <w:r w:rsidR="4B67D6EB" w:rsidRPr="4B67D6EB">
              <w:rPr>
                <w:rStyle w:val="Hyperlink"/>
              </w:rPr>
              <w:t>28</w:t>
            </w:r>
            <w:r w:rsidR="00A54357">
              <w:fldChar w:fldCharType="end"/>
            </w:r>
          </w:hyperlink>
        </w:p>
        <w:p w14:paraId="6EA8FAA9" w14:textId="14B68DA4" w:rsidR="008E3743" w:rsidRDefault="00000000" w:rsidP="23C0F835">
          <w:pPr>
            <w:pStyle w:val="TOC2"/>
            <w:tabs>
              <w:tab w:val="left" w:pos="630"/>
              <w:tab w:val="right" w:leader="dot" w:pos="9180"/>
            </w:tabs>
            <w:rPr>
              <w:rStyle w:val="Hyperlink"/>
            </w:rPr>
          </w:pPr>
          <w:hyperlink w:anchor="_Toc563639713">
            <w:r w:rsidR="4B67D6EB" w:rsidRPr="4B67D6EB">
              <w:rPr>
                <w:rStyle w:val="Hyperlink"/>
              </w:rPr>
              <w:t>7.2</w:t>
            </w:r>
            <w:r w:rsidR="00A54357">
              <w:tab/>
            </w:r>
            <w:r w:rsidR="4B67D6EB" w:rsidRPr="4B67D6EB">
              <w:rPr>
                <w:rStyle w:val="Hyperlink"/>
              </w:rPr>
              <w:t>Closed Issues</w:t>
            </w:r>
            <w:r w:rsidR="00A54357">
              <w:tab/>
            </w:r>
            <w:r w:rsidR="00A54357">
              <w:fldChar w:fldCharType="begin"/>
            </w:r>
            <w:r w:rsidR="00A54357">
              <w:instrText>PAGEREF _Toc563639713 \h</w:instrText>
            </w:r>
            <w:r w:rsidR="00A54357">
              <w:fldChar w:fldCharType="separate"/>
            </w:r>
            <w:r w:rsidR="4B67D6EB" w:rsidRPr="4B67D6EB">
              <w:rPr>
                <w:rStyle w:val="Hyperlink"/>
              </w:rPr>
              <w:t>28</w:t>
            </w:r>
            <w:r w:rsidR="00A54357">
              <w:fldChar w:fldCharType="end"/>
            </w:r>
          </w:hyperlink>
        </w:p>
        <w:p w14:paraId="63A508F9" w14:textId="15DC55D3" w:rsidR="008E3743" w:rsidRDefault="00000000" w:rsidP="4B67D6EB">
          <w:pPr>
            <w:pStyle w:val="TOC1"/>
            <w:tabs>
              <w:tab w:val="left" w:pos="420"/>
              <w:tab w:val="right" w:leader="dot" w:pos="9180"/>
            </w:tabs>
            <w:rPr>
              <w:rStyle w:val="Hyperlink"/>
            </w:rPr>
          </w:pPr>
          <w:hyperlink w:anchor="_Toc1981760444">
            <w:r w:rsidR="4B67D6EB" w:rsidRPr="4B67D6EB">
              <w:rPr>
                <w:rStyle w:val="Hyperlink"/>
              </w:rPr>
              <w:t>8.</w:t>
            </w:r>
            <w:r w:rsidR="00A54357">
              <w:tab/>
            </w:r>
            <w:r w:rsidR="4B67D6EB" w:rsidRPr="4B67D6EB">
              <w:rPr>
                <w:rStyle w:val="Hyperlink"/>
              </w:rPr>
              <w:t>Appendix</w:t>
            </w:r>
            <w:r w:rsidR="00A54357">
              <w:tab/>
            </w:r>
            <w:r w:rsidR="00A54357">
              <w:fldChar w:fldCharType="begin"/>
            </w:r>
            <w:r w:rsidR="00A54357">
              <w:instrText>PAGEREF _Toc1981760444 \h</w:instrText>
            </w:r>
            <w:r w:rsidR="00A54357">
              <w:fldChar w:fldCharType="separate"/>
            </w:r>
            <w:r w:rsidR="4B67D6EB" w:rsidRPr="4B67D6EB">
              <w:rPr>
                <w:rStyle w:val="Hyperlink"/>
              </w:rPr>
              <w:t>28</w:t>
            </w:r>
            <w:r w:rsidR="00A54357">
              <w:fldChar w:fldCharType="end"/>
            </w:r>
          </w:hyperlink>
          <w:r w:rsidR="00A54357">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71F2D6C1" w14:textId="21CCBF35" w:rsidR="19DC0517" w:rsidRDefault="19DC0517" w:rsidP="19DC0517">
      <w:pPr>
        <w:pStyle w:val="Bodycopy"/>
        <w:rPr>
          <w:rFonts w:ascii="Verdana" w:hAnsi="Verdana"/>
        </w:rPr>
      </w:pPr>
    </w:p>
    <w:p w14:paraId="1A150022" w14:textId="74FDCEBC" w:rsidR="00075D9E" w:rsidRPr="00681269" w:rsidRDefault="42B57E2D" w:rsidP="00681269">
      <w:pPr>
        <w:pStyle w:val="Heading1"/>
        <w:numPr>
          <w:ilvl w:val="0"/>
          <w:numId w:val="13"/>
        </w:numPr>
        <w:rPr>
          <w:color w:val="000000" w:themeColor="text1"/>
        </w:rPr>
      </w:pPr>
      <w:bookmarkStart w:id="0" w:name="_Toc327804510"/>
      <w:bookmarkStart w:id="1" w:name="_Toc338404553"/>
      <w:bookmarkStart w:id="2" w:name="_Toc408523237"/>
      <w:bookmarkStart w:id="3" w:name="_Toc486508594"/>
      <w:bookmarkStart w:id="4" w:name="_Toc866632679"/>
      <w:r w:rsidRPr="4B67D6EB">
        <w:rPr>
          <w:color w:val="000000" w:themeColor="text1"/>
        </w:rPr>
        <w:lastRenderedPageBreak/>
        <w:t>Summary</w:t>
      </w:r>
      <w:bookmarkEnd w:id="0"/>
      <w:bookmarkEnd w:id="1"/>
      <w:bookmarkEnd w:id="2"/>
      <w:bookmarkEnd w:id="3"/>
      <w:bookmarkEnd w:id="4"/>
    </w:p>
    <w:p w14:paraId="32B2E1EF" w14:textId="77777777" w:rsidR="00075D9E" w:rsidRDefault="42B57E2D" w:rsidP="00547370">
      <w:pPr>
        <w:pStyle w:val="Heading2"/>
        <w:keepNext/>
        <w:numPr>
          <w:ilvl w:val="1"/>
          <w:numId w:val="13"/>
        </w:numPr>
        <w:ind w:left="540"/>
        <w:rPr>
          <w:rFonts w:ascii="Verdana" w:hAnsi="Verdana" w:cs="Times New Roman"/>
        </w:rPr>
      </w:pPr>
      <w:bookmarkStart w:id="5" w:name="_Toc327804511"/>
      <w:bookmarkStart w:id="6" w:name="_Toc338404554"/>
      <w:bookmarkStart w:id="7" w:name="_Toc408523238"/>
      <w:bookmarkStart w:id="8" w:name="_Toc486508595"/>
      <w:bookmarkStart w:id="9" w:name="_Toc1382905738"/>
      <w:r w:rsidRPr="4B67D6EB">
        <w:rPr>
          <w:rFonts w:ascii="Verdana" w:hAnsi="Verdana" w:cs="Times New Roman"/>
        </w:rPr>
        <w:t>Purpose/Justification</w:t>
      </w:r>
      <w:bookmarkEnd w:id="5"/>
      <w:bookmarkEnd w:id="6"/>
      <w:bookmarkEnd w:id="7"/>
      <w:bookmarkEnd w:id="8"/>
      <w:bookmarkEnd w:id="9"/>
    </w:p>
    <w:p w14:paraId="51C9B59B" w14:textId="72B3397D" w:rsidR="00E62850" w:rsidRPr="00E62850" w:rsidRDefault="00423D2C" w:rsidP="00E62850">
      <w:pPr>
        <w:pStyle w:val="Bodycopy"/>
      </w:pPr>
      <w:r w:rsidRPr="0070292F">
        <w:t>This document forms a basis for the detailed technical design for</w:t>
      </w:r>
      <w:r>
        <w:t xml:space="preserve"> Transfer Orders</w:t>
      </w:r>
      <w:r w:rsidRPr="00CF68BB">
        <w:t>.</w:t>
      </w:r>
      <w:r>
        <w:rPr>
          <w:b/>
          <w:bCs/>
        </w:rPr>
        <w:t xml:space="preserve"> </w:t>
      </w:r>
      <w:r w:rsidRPr="0070292F">
        <w:t xml:space="preserve">It captures all technical details to address the business requirements given in the functional specification </w:t>
      </w:r>
      <w:r>
        <w:t>“</w:t>
      </w:r>
      <w:r w:rsidR="00C84669">
        <w:rPr>
          <w:b/>
        </w:rPr>
        <w:t>XXXX</w:t>
      </w:r>
      <w:r>
        <w:rPr>
          <w:b/>
        </w:rPr>
        <w:t>–</w:t>
      </w:r>
      <w:r w:rsidRPr="00513615">
        <w:rPr>
          <w:b/>
        </w:rPr>
        <w:t xml:space="preserve"> </w:t>
      </w:r>
      <w:r>
        <w:rPr>
          <w:b/>
        </w:rPr>
        <w:t xml:space="preserve">Transfer Orders </w:t>
      </w:r>
      <w:r w:rsidRPr="00513615">
        <w:rPr>
          <w:b/>
        </w:rPr>
        <w:t xml:space="preserve">(Cloud to </w:t>
      </w:r>
      <w:proofErr w:type="spellStart"/>
      <w:r w:rsidRPr="00513615">
        <w:rPr>
          <w:b/>
        </w:rPr>
        <w:t>Logfire</w:t>
      </w:r>
      <w:proofErr w:type="spellEnd"/>
      <w:r w:rsidRPr="00513615">
        <w:rPr>
          <w:b/>
        </w:rPr>
        <w:t>)</w:t>
      </w:r>
      <w:r>
        <w:t>”</w:t>
      </w:r>
      <w:r>
        <w:rPr>
          <w:color w:val="0000FF"/>
        </w:rPr>
        <w:t xml:space="preserve"> </w:t>
      </w:r>
      <w:r w:rsidRPr="0070292F">
        <w:t xml:space="preserve">for developing </w:t>
      </w:r>
      <w:r w:rsidRPr="00E05CA6">
        <w:rPr>
          <w:b/>
        </w:rPr>
        <w:t>the “</w:t>
      </w:r>
      <w:r w:rsidR="00C84669">
        <w:rPr>
          <w:b/>
        </w:rPr>
        <w:t>CLIENT</w:t>
      </w:r>
      <w:r w:rsidRPr="00E05CA6">
        <w:rPr>
          <w:b/>
        </w:rPr>
        <w:t xml:space="preserve"> OM </w:t>
      </w:r>
      <w:proofErr w:type="spellStart"/>
      <w:r w:rsidRPr="00E05CA6">
        <w:rPr>
          <w:b/>
        </w:rPr>
        <w:t>TransferOrders</w:t>
      </w:r>
      <w:proofErr w:type="spellEnd"/>
      <w:r w:rsidRPr="00E05CA6">
        <w:rPr>
          <w:b/>
        </w:rPr>
        <w:t xml:space="preserve"> From Cloud to </w:t>
      </w:r>
      <w:proofErr w:type="spellStart"/>
      <w:r w:rsidRPr="00E05CA6">
        <w:rPr>
          <w:b/>
        </w:rPr>
        <w:t>LogFire</w:t>
      </w:r>
      <w:proofErr w:type="spellEnd"/>
      <w:r w:rsidRPr="00E05CA6">
        <w:rPr>
          <w:b/>
        </w:rPr>
        <w:t xml:space="preserve"> (</w:t>
      </w:r>
      <w:r>
        <w:rPr>
          <w:b/>
        </w:rPr>
        <w:t>1</w:t>
      </w:r>
      <w:r w:rsidRPr="00E05CA6">
        <w:rPr>
          <w:b/>
        </w:rPr>
        <w:t>.0)”</w:t>
      </w:r>
      <w:r w:rsidRPr="0070292F">
        <w:t xml:space="preserve">. This document is intended to provide the developer with necessary information to implement effective and accurate </w:t>
      </w:r>
      <w:r>
        <w:t>“</w:t>
      </w:r>
      <w:r w:rsidRPr="00E05CA6">
        <w:t xml:space="preserve">Transfer Orders (Cloud to </w:t>
      </w:r>
      <w:proofErr w:type="spellStart"/>
      <w:r w:rsidRPr="00E05CA6">
        <w:t>Logfire</w:t>
      </w:r>
      <w:proofErr w:type="spellEnd"/>
      <w:r w:rsidRPr="00E05CA6">
        <w:t>)”</w:t>
      </w:r>
      <w:r>
        <w:t xml:space="preserve"> </w:t>
      </w:r>
      <w:r w:rsidRPr="0070292F">
        <w:t>design and build</w:t>
      </w:r>
      <w:r w:rsidR="00E62850" w:rsidRPr="00E62850">
        <w:t>.</w:t>
      </w:r>
    </w:p>
    <w:p w14:paraId="66E580E9" w14:textId="21F9139A" w:rsidR="00ED307B" w:rsidRDefault="42B57E2D" w:rsidP="00606EA2">
      <w:pPr>
        <w:pStyle w:val="Heading2"/>
        <w:keepNext/>
        <w:numPr>
          <w:ilvl w:val="1"/>
          <w:numId w:val="13"/>
        </w:numPr>
        <w:ind w:left="540"/>
        <w:rPr>
          <w:rFonts w:ascii="Verdana" w:hAnsi="Verdana"/>
        </w:rPr>
      </w:pPr>
      <w:bookmarkStart w:id="10" w:name="_Toc327804512"/>
      <w:bookmarkStart w:id="11" w:name="_Toc338404555"/>
      <w:bookmarkStart w:id="12" w:name="_Toc408523239"/>
      <w:bookmarkStart w:id="13" w:name="_Toc486508596"/>
      <w:bookmarkStart w:id="14" w:name="_Toc1876114247"/>
      <w:r w:rsidRPr="4B67D6EB">
        <w:rPr>
          <w:rFonts w:ascii="Verdana" w:hAnsi="Verdana" w:cs="Times New Roman"/>
        </w:rPr>
        <w:t>Integration Description and Overview</w:t>
      </w:r>
      <w:bookmarkStart w:id="15" w:name="_Hlk143583367"/>
      <w:bookmarkEnd w:id="10"/>
      <w:bookmarkEnd w:id="11"/>
      <w:bookmarkEnd w:id="12"/>
      <w:bookmarkEnd w:id="13"/>
      <w:bookmarkEnd w:id="14"/>
      <w:r w:rsidR="00B97ABA" w:rsidRPr="00606EA2">
        <w:rPr>
          <w:rFonts w:ascii="Verdana" w:hAnsi="Verdana"/>
        </w:rPr>
        <w:t xml:space="preserve">s </w:t>
      </w:r>
    </w:p>
    <w:p w14:paraId="5D0865C8" w14:textId="28E1CC51" w:rsidR="00C53439" w:rsidRPr="00547370" w:rsidRDefault="00E62850" w:rsidP="00421205">
      <w:pPr>
        <w:pStyle w:val="Bodycopy"/>
        <w:rPr>
          <w:rFonts w:ascii="Verdana" w:hAnsi="Verdana" w:cs="Arial"/>
          <w:color w:val="auto"/>
        </w:rPr>
      </w:pPr>
      <w:r>
        <w:rPr>
          <w:rFonts w:ascii="Verdana" w:hAnsi="Verdana" w:cs="Arial"/>
          <w:color w:val="auto"/>
        </w:rPr>
        <w:t>NA</w:t>
      </w:r>
    </w:p>
    <w:p w14:paraId="2635A118" w14:textId="77777777" w:rsidR="00C53439" w:rsidRDefault="583E85F0" w:rsidP="00547370">
      <w:pPr>
        <w:pStyle w:val="Heading2"/>
        <w:keepNext/>
        <w:numPr>
          <w:ilvl w:val="1"/>
          <w:numId w:val="13"/>
        </w:numPr>
        <w:ind w:left="540"/>
        <w:rPr>
          <w:rFonts w:ascii="Verdana" w:hAnsi="Verdana" w:cs="Times New Roman"/>
        </w:rPr>
      </w:pPr>
      <w:bookmarkStart w:id="16" w:name="_Toc2060063258"/>
      <w:r w:rsidRPr="4B67D6EB">
        <w:rPr>
          <w:rFonts w:ascii="Verdana" w:hAnsi="Verdana" w:cs="Times New Roman"/>
        </w:rPr>
        <w:t>Sample Output / Screen Layout</w:t>
      </w:r>
      <w:bookmarkEnd w:id="16"/>
    </w:p>
    <w:p w14:paraId="5B20AE24" w14:textId="48A60914" w:rsidR="00197C25" w:rsidRPr="00197C25" w:rsidRDefault="00E62850" w:rsidP="00E62850">
      <w:pPr>
        <w:pStyle w:val="Bodycopy"/>
        <w:rPr>
          <w:lang w:val="en-US"/>
        </w:rPr>
      </w:pPr>
      <w:r>
        <w:rPr>
          <w:lang w:val="en-US"/>
        </w:rPr>
        <w:t>NA</w:t>
      </w:r>
    </w:p>
    <w:p w14:paraId="5065DF4B" w14:textId="0FC57C57" w:rsidR="00FF533F" w:rsidRPr="00FF533F" w:rsidRDefault="00FF533F" w:rsidP="00FF533F">
      <w:pPr>
        <w:pStyle w:val="Bodycopy"/>
      </w:pPr>
    </w:p>
    <w:p w14:paraId="63CCB057" w14:textId="77777777" w:rsidR="000D2B6B" w:rsidRPr="00547370" w:rsidRDefault="1503B0B9" w:rsidP="00547370">
      <w:pPr>
        <w:pStyle w:val="Heading2"/>
        <w:keepNext/>
        <w:numPr>
          <w:ilvl w:val="1"/>
          <w:numId w:val="13"/>
        </w:numPr>
        <w:ind w:left="540"/>
        <w:rPr>
          <w:rFonts w:ascii="Verdana" w:hAnsi="Verdana" w:cs="Times New Roman"/>
        </w:rPr>
      </w:pPr>
      <w:bookmarkStart w:id="17" w:name="_Toc566082287"/>
      <w:r w:rsidRPr="4B67D6EB">
        <w:rPr>
          <w:rFonts w:ascii="Verdana" w:hAnsi="Verdana" w:cs="Times New Roman"/>
        </w:rPr>
        <w:t>Definitions and Acronyms</w:t>
      </w:r>
      <w:bookmarkEnd w:id="17"/>
    </w:p>
    <w:p w14:paraId="080DE1EB" w14:textId="6329F6E9" w:rsidR="52E2C30A" w:rsidRDefault="52E2C30A" w:rsidP="1F6A7A4F">
      <w:pPr>
        <w:pStyle w:val="Bodycopy"/>
        <w:keepNext/>
        <w:rPr>
          <w:rFonts w:ascii="Verdana" w:eastAsia="Verdana" w:hAnsi="Verdana" w:cs="Verdana"/>
          <w:color w:val="auto"/>
          <w:sz w:val="21"/>
          <w:szCs w:val="21"/>
        </w:rPr>
      </w:pPr>
    </w:p>
    <w:tbl>
      <w:tblPr>
        <w:tblW w:w="4934"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54"/>
        <w:gridCol w:w="2587"/>
        <w:gridCol w:w="3808"/>
      </w:tblGrid>
      <w:tr w:rsidR="00423D2C" w:rsidRPr="00416E08" w14:paraId="077C1807" w14:textId="77777777" w:rsidTr="00CE6FC4">
        <w:trPr>
          <w:trHeight w:val="306"/>
          <w:tblHeader/>
        </w:trPr>
        <w:tc>
          <w:tcPr>
            <w:tcW w:w="2706" w:type="dxa"/>
            <w:tcBorders>
              <w:top w:val="single" w:sz="4" w:space="0" w:color="002776"/>
              <w:left w:val="single" w:sz="4" w:space="0" w:color="002776"/>
              <w:bottom w:val="nil"/>
              <w:right w:val="single" w:sz="4" w:space="0" w:color="FFFFFF" w:themeColor="background1"/>
            </w:tcBorders>
            <w:shd w:val="clear" w:color="auto" w:fill="002060"/>
            <w:vAlign w:val="center"/>
          </w:tcPr>
          <w:bookmarkEnd w:id="15"/>
          <w:p w14:paraId="4D41A3D1" w14:textId="77777777" w:rsidR="00423D2C" w:rsidRPr="00416E08" w:rsidRDefault="00423D2C" w:rsidP="00CE6FC4">
            <w:pPr>
              <w:pStyle w:val="Tablehead1"/>
              <w:rPr>
                <w:rFonts w:ascii="Arial" w:hAnsi="Arial" w:cs="Arial"/>
                <w:szCs w:val="18"/>
              </w:rPr>
            </w:pPr>
            <w:r w:rsidRPr="00416E08">
              <w:rPr>
                <w:rFonts w:ascii="Arial" w:hAnsi="Arial" w:cs="Arial"/>
                <w:szCs w:val="18"/>
              </w:rPr>
              <w:t>Acronym</w:t>
            </w:r>
          </w:p>
        </w:tc>
        <w:tc>
          <w:tcPr>
            <w:tcW w:w="2637" w:type="dxa"/>
            <w:tcBorders>
              <w:top w:val="single" w:sz="4" w:space="0" w:color="002776"/>
              <w:left w:val="single" w:sz="4" w:space="0" w:color="FFFFFF" w:themeColor="background1"/>
              <w:bottom w:val="nil"/>
              <w:right w:val="single" w:sz="4" w:space="0" w:color="FFFFFF" w:themeColor="background1"/>
            </w:tcBorders>
            <w:shd w:val="clear" w:color="auto" w:fill="002060"/>
            <w:vAlign w:val="center"/>
          </w:tcPr>
          <w:p w14:paraId="6A365D38" w14:textId="77777777" w:rsidR="00423D2C" w:rsidRPr="00416E08" w:rsidRDefault="00423D2C" w:rsidP="00CE6FC4">
            <w:pPr>
              <w:pStyle w:val="Tablehead1"/>
              <w:rPr>
                <w:rFonts w:ascii="Arial" w:hAnsi="Arial" w:cs="Arial"/>
                <w:szCs w:val="18"/>
              </w:rPr>
            </w:pPr>
            <w:r w:rsidRPr="00416E08">
              <w:rPr>
                <w:rFonts w:ascii="Arial" w:hAnsi="Arial" w:cs="Arial"/>
                <w:szCs w:val="18"/>
              </w:rPr>
              <w:t>Meaning</w:t>
            </w:r>
          </w:p>
        </w:tc>
        <w:tc>
          <w:tcPr>
            <w:tcW w:w="3884" w:type="dxa"/>
            <w:tcBorders>
              <w:top w:val="single" w:sz="4" w:space="0" w:color="002776"/>
              <w:left w:val="single" w:sz="4" w:space="0" w:color="FFFFFF" w:themeColor="background1"/>
              <w:bottom w:val="nil"/>
              <w:right w:val="single" w:sz="4" w:space="0" w:color="002776"/>
            </w:tcBorders>
            <w:shd w:val="clear" w:color="auto" w:fill="002060"/>
            <w:vAlign w:val="center"/>
          </w:tcPr>
          <w:p w14:paraId="42A322D5" w14:textId="77777777" w:rsidR="00423D2C" w:rsidRPr="00416E08" w:rsidRDefault="00423D2C" w:rsidP="00CE6FC4">
            <w:pPr>
              <w:pStyle w:val="Tablehead1"/>
              <w:rPr>
                <w:rFonts w:ascii="Arial" w:hAnsi="Arial" w:cs="Arial"/>
                <w:szCs w:val="18"/>
              </w:rPr>
            </w:pPr>
            <w:r w:rsidRPr="00416E08">
              <w:rPr>
                <w:rFonts w:ascii="Arial" w:hAnsi="Arial" w:cs="Arial"/>
                <w:szCs w:val="18"/>
              </w:rPr>
              <w:t>Description</w:t>
            </w:r>
          </w:p>
        </w:tc>
      </w:tr>
      <w:tr w:rsidR="00423D2C" w:rsidRPr="00416E08" w14:paraId="73E88FFD" w14:textId="77777777" w:rsidTr="00CE6FC4">
        <w:trPr>
          <w:trHeight w:val="367"/>
        </w:trPr>
        <w:tc>
          <w:tcPr>
            <w:tcW w:w="2706" w:type="dxa"/>
            <w:tcBorders>
              <w:top w:val="nil"/>
              <w:bottom w:val="single" w:sz="4" w:space="0" w:color="000000" w:themeColor="text1"/>
            </w:tcBorders>
          </w:tcPr>
          <w:p w14:paraId="3EB2856E" w14:textId="77777777" w:rsidR="00423D2C" w:rsidRPr="00A82987" w:rsidRDefault="00423D2C" w:rsidP="00CE6FC4">
            <w:pPr>
              <w:pStyle w:val="Tabletext"/>
            </w:pPr>
            <w:r>
              <w:t>SFTP</w:t>
            </w:r>
          </w:p>
        </w:tc>
        <w:tc>
          <w:tcPr>
            <w:tcW w:w="2637" w:type="dxa"/>
            <w:tcBorders>
              <w:top w:val="nil"/>
              <w:bottom w:val="single" w:sz="4" w:space="0" w:color="000000" w:themeColor="text1"/>
            </w:tcBorders>
          </w:tcPr>
          <w:p w14:paraId="61B5B256" w14:textId="77777777" w:rsidR="00423D2C" w:rsidRPr="004F1C66" w:rsidRDefault="00423D2C" w:rsidP="00CE6FC4">
            <w:pPr>
              <w:pStyle w:val="Tabletext"/>
              <w:rPr>
                <w:caps/>
                <w:color w:val="000000"/>
              </w:rPr>
            </w:pPr>
            <w:r w:rsidRPr="004F1C66">
              <w:rPr>
                <w:color w:val="000000"/>
              </w:rPr>
              <w:t>Secure File Transfer Protocol</w:t>
            </w:r>
          </w:p>
        </w:tc>
        <w:tc>
          <w:tcPr>
            <w:tcW w:w="3884" w:type="dxa"/>
            <w:tcBorders>
              <w:top w:val="nil"/>
              <w:bottom w:val="single" w:sz="4" w:space="0" w:color="000000" w:themeColor="text1"/>
            </w:tcBorders>
          </w:tcPr>
          <w:p w14:paraId="1287843B" w14:textId="77777777" w:rsidR="00423D2C" w:rsidRPr="004F1C66" w:rsidRDefault="00423D2C" w:rsidP="00CE6FC4">
            <w:pPr>
              <w:pStyle w:val="Instructions"/>
              <w:rPr>
                <w:color w:val="000000"/>
              </w:rPr>
            </w:pPr>
            <w:r w:rsidRPr="004F1C66">
              <w:rPr>
                <w:color w:val="000000"/>
              </w:rPr>
              <w:t>Secure File Transfer Protocol location where the files can be accessed only if permissions provided</w:t>
            </w:r>
          </w:p>
        </w:tc>
      </w:tr>
      <w:tr w:rsidR="00423D2C" w:rsidRPr="00416E08" w14:paraId="39A04DFC" w14:textId="77777777" w:rsidTr="00CE6FC4">
        <w:trPr>
          <w:trHeight w:val="367"/>
        </w:trPr>
        <w:tc>
          <w:tcPr>
            <w:tcW w:w="2706" w:type="dxa"/>
            <w:tcBorders>
              <w:top w:val="nil"/>
              <w:bottom w:val="single" w:sz="4" w:space="0" w:color="000000" w:themeColor="text1"/>
            </w:tcBorders>
          </w:tcPr>
          <w:p w14:paraId="3BE8E4D5" w14:textId="77777777" w:rsidR="00423D2C" w:rsidRPr="00A82987" w:rsidRDefault="00423D2C" w:rsidP="00CE6FC4">
            <w:pPr>
              <w:pStyle w:val="Tabletext"/>
            </w:pPr>
            <w:r w:rsidRPr="00A82987">
              <w:t>API</w:t>
            </w:r>
          </w:p>
        </w:tc>
        <w:tc>
          <w:tcPr>
            <w:tcW w:w="2637" w:type="dxa"/>
            <w:tcBorders>
              <w:top w:val="nil"/>
              <w:bottom w:val="single" w:sz="4" w:space="0" w:color="000000" w:themeColor="text1"/>
            </w:tcBorders>
          </w:tcPr>
          <w:p w14:paraId="709F8609" w14:textId="77777777" w:rsidR="00423D2C" w:rsidRPr="004F1C66" w:rsidRDefault="00423D2C" w:rsidP="00CE6FC4">
            <w:pPr>
              <w:pStyle w:val="Tabletext"/>
              <w:rPr>
                <w:caps/>
                <w:color w:val="000000"/>
              </w:rPr>
            </w:pPr>
            <w:r w:rsidRPr="004F1C66">
              <w:rPr>
                <w:color w:val="000000"/>
              </w:rPr>
              <w:t>Application Programming Interface</w:t>
            </w:r>
          </w:p>
        </w:tc>
        <w:tc>
          <w:tcPr>
            <w:tcW w:w="3884" w:type="dxa"/>
            <w:tcBorders>
              <w:top w:val="nil"/>
              <w:bottom w:val="single" w:sz="4" w:space="0" w:color="000000" w:themeColor="text1"/>
            </w:tcBorders>
          </w:tcPr>
          <w:p w14:paraId="32E5EC20" w14:textId="77777777" w:rsidR="00423D2C" w:rsidRPr="004F1C66" w:rsidRDefault="00423D2C" w:rsidP="00CE6FC4">
            <w:pPr>
              <w:pStyle w:val="Tabletext"/>
              <w:rPr>
                <w:caps/>
                <w:color w:val="000000"/>
              </w:rPr>
            </w:pPr>
            <w:r w:rsidRPr="004F1C66">
              <w:rPr>
                <w:color w:val="000000"/>
              </w:rPr>
              <w:t xml:space="preserve">The interface that a computer system, library or application provides </w:t>
            </w:r>
            <w:proofErr w:type="gramStart"/>
            <w:r w:rsidRPr="004F1C66">
              <w:rPr>
                <w:color w:val="000000"/>
              </w:rPr>
              <w:t>in order to</w:t>
            </w:r>
            <w:proofErr w:type="gramEnd"/>
            <w:r w:rsidRPr="004F1C66">
              <w:rPr>
                <w:color w:val="000000"/>
              </w:rPr>
              <w:t xml:space="preserve"> allow requests for services to be made of it by other computer programs, and/or to allow data to be exchanged between them.</w:t>
            </w:r>
          </w:p>
        </w:tc>
      </w:tr>
      <w:tr w:rsidR="00423D2C" w:rsidRPr="00416E08" w14:paraId="0A8005EA" w14:textId="77777777" w:rsidTr="00CE6FC4">
        <w:trPr>
          <w:trHeight w:val="367"/>
        </w:trPr>
        <w:tc>
          <w:tcPr>
            <w:tcW w:w="2706" w:type="dxa"/>
            <w:tcBorders>
              <w:top w:val="nil"/>
              <w:bottom w:val="single" w:sz="4" w:space="0" w:color="000000" w:themeColor="text1"/>
            </w:tcBorders>
          </w:tcPr>
          <w:p w14:paraId="55DC8587" w14:textId="77777777" w:rsidR="00423D2C" w:rsidRPr="00A82987" w:rsidRDefault="00423D2C" w:rsidP="00CE6FC4">
            <w:pPr>
              <w:pStyle w:val="Tabletext"/>
            </w:pPr>
            <w:r>
              <w:t>DBCS</w:t>
            </w:r>
          </w:p>
        </w:tc>
        <w:tc>
          <w:tcPr>
            <w:tcW w:w="2637" w:type="dxa"/>
            <w:tcBorders>
              <w:top w:val="nil"/>
              <w:bottom w:val="single" w:sz="4" w:space="0" w:color="000000" w:themeColor="text1"/>
            </w:tcBorders>
          </w:tcPr>
          <w:p w14:paraId="07FB62BD" w14:textId="77777777" w:rsidR="00423D2C" w:rsidRPr="004F1C66" w:rsidRDefault="00423D2C" w:rsidP="00CE6FC4">
            <w:pPr>
              <w:pStyle w:val="Tabletext"/>
              <w:rPr>
                <w:caps/>
                <w:color w:val="000000"/>
              </w:rPr>
            </w:pPr>
            <w:r w:rsidRPr="004F1C66">
              <w:rPr>
                <w:color w:val="000000"/>
              </w:rPr>
              <w:t>Data Base Cloud Service</w:t>
            </w:r>
          </w:p>
        </w:tc>
        <w:tc>
          <w:tcPr>
            <w:tcW w:w="3884" w:type="dxa"/>
            <w:tcBorders>
              <w:top w:val="nil"/>
              <w:bottom w:val="single" w:sz="4" w:space="0" w:color="000000" w:themeColor="text1"/>
            </w:tcBorders>
          </w:tcPr>
          <w:p w14:paraId="5207A634" w14:textId="77777777" w:rsidR="00423D2C" w:rsidRPr="004F1C66" w:rsidRDefault="00423D2C" w:rsidP="00CE6FC4">
            <w:pPr>
              <w:pStyle w:val="Tabletext"/>
              <w:rPr>
                <w:caps/>
                <w:color w:val="000000"/>
              </w:rPr>
            </w:pPr>
            <w:r w:rsidRPr="004F1C66">
              <w:rPr>
                <w:color w:val="000000"/>
              </w:rPr>
              <w:t>Database hosted on cloud</w:t>
            </w:r>
          </w:p>
        </w:tc>
      </w:tr>
      <w:tr w:rsidR="00423D2C" w:rsidRPr="00416E08" w14:paraId="0B2CF4B4" w14:textId="77777777" w:rsidTr="00CE6FC4">
        <w:trPr>
          <w:trHeight w:val="367"/>
        </w:trPr>
        <w:tc>
          <w:tcPr>
            <w:tcW w:w="2706" w:type="dxa"/>
            <w:tcBorders>
              <w:top w:val="single" w:sz="4" w:space="0" w:color="000000" w:themeColor="text1"/>
              <w:bottom w:val="single" w:sz="4" w:space="0" w:color="000000" w:themeColor="text1"/>
            </w:tcBorders>
          </w:tcPr>
          <w:p w14:paraId="6C6FA07F" w14:textId="77777777" w:rsidR="00423D2C" w:rsidRPr="003F0E3C" w:rsidRDefault="00423D2C" w:rsidP="00CE6FC4">
            <w:pPr>
              <w:pStyle w:val="Tabletext"/>
            </w:pPr>
            <w:r>
              <w:t>SOAP</w:t>
            </w:r>
          </w:p>
        </w:tc>
        <w:tc>
          <w:tcPr>
            <w:tcW w:w="2637" w:type="dxa"/>
            <w:tcBorders>
              <w:top w:val="single" w:sz="4" w:space="0" w:color="000000" w:themeColor="text1"/>
              <w:bottom w:val="single" w:sz="4" w:space="0" w:color="000000" w:themeColor="text1"/>
            </w:tcBorders>
          </w:tcPr>
          <w:p w14:paraId="116D14B6" w14:textId="77777777" w:rsidR="00423D2C" w:rsidRPr="004F1C66" w:rsidRDefault="00423D2C" w:rsidP="00CE6FC4">
            <w:pPr>
              <w:pStyle w:val="Tabletext"/>
              <w:rPr>
                <w:caps/>
                <w:color w:val="000000"/>
              </w:rPr>
            </w:pPr>
            <w:r w:rsidRPr="004F1C66">
              <w:rPr>
                <w:color w:val="000000"/>
              </w:rPr>
              <w:t>Simple Object Access Protocol</w:t>
            </w:r>
          </w:p>
        </w:tc>
        <w:tc>
          <w:tcPr>
            <w:tcW w:w="3884" w:type="dxa"/>
            <w:tcBorders>
              <w:top w:val="single" w:sz="4" w:space="0" w:color="000000" w:themeColor="text1"/>
              <w:bottom w:val="single" w:sz="4" w:space="0" w:color="000000" w:themeColor="text1"/>
            </w:tcBorders>
          </w:tcPr>
          <w:p w14:paraId="20C0453D" w14:textId="77777777" w:rsidR="00423D2C" w:rsidRPr="004F1C66" w:rsidRDefault="00423D2C" w:rsidP="00CE6FC4">
            <w:pPr>
              <w:pStyle w:val="Tabletext"/>
              <w:rPr>
                <w:caps/>
                <w:color w:val="000000"/>
              </w:rPr>
            </w:pPr>
            <w:r w:rsidRPr="004F1C66">
              <w:rPr>
                <w:color w:val="000000"/>
              </w:rPr>
              <w:t xml:space="preserve">A </w:t>
            </w:r>
            <w:hyperlink r:id="rId17" w:tooltip="Protocol (computing)" w:history="1">
              <w:r w:rsidRPr="004F1C66">
                <w:rPr>
                  <w:color w:val="000000"/>
                </w:rPr>
                <w:t>protocol</w:t>
              </w:r>
            </w:hyperlink>
            <w:r w:rsidRPr="004F1C66">
              <w:rPr>
                <w:color w:val="000000"/>
              </w:rPr>
              <w:t xml:space="preserve"> specification for exchanging structured information in the implementation of </w:t>
            </w:r>
            <w:hyperlink r:id="rId18" w:tooltip="Web service" w:history="1">
              <w:r w:rsidRPr="004F1C66">
                <w:rPr>
                  <w:color w:val="000000"/>
                </w:rPr>
                <w:t>web services</w:t>
              </w:r>
            </w:hyperlink>
            <w:r w:rsidRPr="004F1C66">
              <w:rPr>
                <w:color w:val="000000"/>
              </w:rPr>
              <w:t xml:space="preserve"> in </w:t>
            </w:r>
            <w:hyperlink r:id="rId19" w:tooltip="Computer network" w:history="1">
              <w:r w:rsidRPr="004F1C66">
                <w:rPr>
                  <w:color w:val="000000"/>
                </w:rPr>
                <w:t>computer networks</w:t>
              </w:r>
            </w:hyperlink>
            <w:r w:rsidRPr="004F1C66">
              <w:rPr>
                <w:color w:val="000000"/>
              </w:rPr>
              <w:t>.</w:t>
            </w:r>
          </w:p>
        </w:tc>
      </w:tr>
    </w:tbl>
    <w:p w14:paraId="42D5E8D8" w14:textId="1193699E" w:rsidR="007405F5" w:rsidRPr="00E64D69" w:rsidRDefault="007405F5" w:rsidP="00E62850">
      <w:pPr>
        <w:pStyle w:val="Bodycopy"/>
        <w:tabs>
          <w:tab w:val="left" w:pos="1541"/>
        </w:tabs>
      </w:pPr>
    </w:p>
    <w:p w14:paraId="235273DF" w14:textId="77777777" w:rsidR="007405F5" w:rsidRPr="009E4318" w:rsidRDefault="157414D6" w:rsidP="009E4318">
      <w:pPr>
        <w:pStyle w:val="Heading1"/>
        <w:numPr>
          <w:ilvl w:val="0"/>
          <w:numId w:val="13"/>
        </w:numPr>
        <w:rPr>
          <w:color w:val="000000" w:themeColor="text1"/>
        </w:rPr>
      </w:pPr>
      <w:bookmarkStart w:id="18" w:name="_Toc440398116"/>
      <w:r w:rsidRPr="4B67D6EB">
        <w:rPr>
          <w:color w:val="000000" w:themeColor="text1"/>
        </w:rPr>
        <w:lastRenderedPageBreak/>
        <w:t>Functional Design</w:t>
      </w:r>
      <w:bookmarkEnd w:id="18"/>
      <w:r w:rsidRPr="4B67D6EB">
        <w:rPr>
          <w:color w:val="000000" w:themeColor="text1"/>
        </w:rPr>
        <w:t xml:space="preserve"> </w:t>
      </w:r>
    </w:p>
    <w:p w14:paraId="1287A641" w14:textId="77777777" w:rsidR="00C53439" w:rsidRPr="009E4318" w:rsidRDefault="04EEDA7D" w:rsidP="009E4318">
      <w:pPr>
        <w:pStyle w:val="Heading2"/>
        <w:keepNext/>
        <w:numPr>
          <w:ilvl w:val="1"/>
          <w:numId w:val="13"/>
        </w:numPr>
        <w:ind w:left="540"/>
        <w:rPr>
          <w:rFonts w:ascii="Verdana" w:hAnsi="Verdana" w:cs="Times New Roman"/>
        </w:rPr>
      </w:pPr>
      <w:bookmarkStart w:id="19" w:name="_Toc486508598"/>
      <w:bookmarkStart w:id="20" w:name="_Toc189969195"/>
      <w:bookmarkStart w:id="21" w:name="_Toc446490615"/>
      <w:bookmarkStart w:id="22" w:name="_Toc320202991"/>
      <w:r w:rsidRPr="4B67D6EB">
        <w:rPr>
          <w:rFonts w:ascii="Verdana" w:hAnsi="Verdana" w:cs="Times New Roman"/>
        </w:rPr>
        <w:t>Integration Details</w:t>
      </w:r>
      <w:bookmarkEnd w:id="19"/>
      <w:bookmarkEnd w:id="20"/>
    </w:p>
    <w:p w14:paraId="3C3707D3" w14:textId="7B638A32" w:rsidR="25BF1C62" w:rsidRDefault="25BF1C62" w:rsidP="1F6A7A4F">
      <w:pPr>
        <w:pStyle w:val="Bodycopy"/>
        <w:keepNext/>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4C67A3" w:rsidRPr="00547370" w14:paraId="3CD8D237"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901C947"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System Name</w:t>
            </w:r>
          </w:p>
        </w:tc>
        <w:tc>
          <w:tcPr>
            <w:tcW w:w="6869" w:type="dxa"/>
            <w:tcBorders>
              <w:left w:val="single" w:sz="6" w:space="0" w:color="FFFFFF" w:themeColor="background1"/>
            </w:tcBorders>
          </w:tcPr>
          <w:p w14:paraId="54939570" w14:textId="3438C929" w:rsidR="004C67A3" w:rsidRPr="00547370" w:rsidRDefault="00423D2C" w:rsidP="004C67A3">
            <w:pPr>
              <w:pStyle w:val="Tabletext"/>
              <w:rPr>
                <w:rFonts w:ascii="Verdana" w:hAnsi="Verdana"/>
              </w:rPr>
            </w:pPr>
            <w:r>
              <w:rPr>
                <w:color w:val="000000"/>
              </w:rPr>
              <w:t xml:space="preserve">O2_GENAI_INT3816_Transfer Orders (Cloud to </w:t>
            </w:r>
            <w:proofErr w:type="spellStart"/>
            <w:r>
              <w:rPr>
                <w:color w:val="000000"/>
              </w:rPr>
              <w:t>Logfire</w:t>
            </w:r>
            <w:proofErr w:type="spellEnd"/>
            <w:r>
              <w:rPr>
                <w:color w:val="000000"/>
              </w:rPr>
              <w:t>)</w:t>
            </w:r>
          </w:p>
        </w:tc>
      </w:tr>
      <w:tr w:rsidR="004C67A3" w:rsidRPr="00547370" w14:paraId="61DCECFA"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5054A5D"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Source</w:t>
            </w:r>
          </w:p>
        </w:tc>
        <w:tc>
          <w:tcPr>
            <w:tcW w:w="6869" w:type="dxa"/>
            <w:tcBorders>
              <w:left w:val="single" w:sz="6" w:space="0" w:color="FFFFFF" w:themeColor="background1"/>
            </w:tcBorders>
          </w:tcPr>
          <w:p w14:paraId="1702CF71" w14:textId="5535B4B0" w:rsidR="004C67A3" w:rsidRPr="00547370" w:rsidRDefault="004C67A3" w:rsidP="004C67A3">
            <w:pPr>
              <w:pStyle w:val="Tabletext"/>
              <w:rPr>
                <w:rFonts w:ascii="Verdana" w:hAnsi="Verdana"/>
              </w:rPr>
            </w:pPr>
          </w:p>
        </w:tc>
      </w:tr>
      <w:tr w:rsidR="004C67A3" w:rsidRPr="00547370" w14:paraId="1695053A" w14:textId="77777777" w:rsidTr="00EB02C1">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37C253C"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Target</w:t>
            </w:r>
          </w:p>
          <w:p w14:paraId="7CAD56A5" w14:textId="77777777" w:rsidR="004C67A3" w:rsidRPr="00547370" w:rsidRDefault="004C67A3" w:rsidP="004C67A3">
            <w:pPr>
              <w:pStyle w:val="Tablehead1"/>
              <w:rPr>
                <w:rFonts w:ascii="Verdana" w:hAnsi="Verdana"/>
                <w:color w:val="FFFFFF" w:themeColor="background1"/>
              </w:rPr>
            </w:pPr>
          </w:p>
        </w:tc>
        <w:tc>
          <w:tcPr>
            <w:tcW w:w="6869" w:type="dxa"/>
            <w:tcBorders>
              <w:left w:val="single" w:sz="6" w:space="0" w:color="FFFFFF" w:themeColor="background1"/>
            </w:tcBorders>
          </w:tcPr>
          <w:p w14:paraId="20E1EEDB" w14:textId="58E67590" w:rsidR="004C67A3" w:rsidRPr="00547370" w:rsidRDefault="004C67A3" w:rsidP="004C67A3">
            <w:pPr>
              <w:pStyle w:val="Instructions"/>
              <w:rPr>
                <w:rFonts w:ascii="Verdana" w:hAnsi="Verdana"/>
              </w:rPr>
            </w:pPr>
          </w:p>
        </w:tc>
      </w:tr>
      <w:tr w:rsidR="004C67A3" w:rsidRPr="00547370" w14:paraId="440B2A1A"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DF6485A"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 xml:space="preserve">Delivery or Retrieval Method </w:t>
            </w:r>
          </w:p>
          <w:p w14:paraId="1C428D13" w14:textId="77777777" w:rsidR="004C67A3" w:rsidRPr="00547370" w:rsidRDefault="004C67A3" w:rsidP="004C67A3">
            <w:pPr>
              <w:pStyle w:val="Tablehead1"/>
              <w:rPr>
                <w:rFonts w:ascii="Verdana" w:hAnsi="Verdana"/>
                <w:color w:val="FFFFFF" w:themeColor="background1"/>
              </w:rPr>
            </w:pPr>
          </w:p>
        </w:tc>
        <w:tc>
          <w:tcPr>
            <w:tcW w:w="6869" w:type="dxa"/>
            <w:tcBorders>
              <w:left w:val="single" w:sz="6" w:space="0" w:color="FFFFFF" w:themeColor="background1"/>
            </w:tcBorders>
          </w:tcPr>
          <w:p w14:paraId="402AC66D" w14:textId="4DA2608D" w:rsidR="004C67A3" w:rsidRPr="00547370" w:rsidRDefault="004C67A3" w:rsidP="004C67A3">
            <w:pPr>
              <w:rPr>
                <w:rFonts w:ascii="Verdana" w:hAnsi="Verdana" w:cs="Arial"/>
              </w:rPr>
            </w:pPr>
          </w:p>
        </w:tc>
      </w:tr>
      <w:tr w:rsidR="004C67A3" w:rsidRPr="00547370" w14:paraId="0A15413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5AED80"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Full Extract / Changes Only</w:t>
            </w:r>
          </w:p>
        </w:tc>
        <w:tc>
          <w:tcPr>
            <w:tcW w:w="6869" w:type="dxa"/>
            <w:tcBorders>
              <w:left w:val="single" w:sz="6" w:space="0" w:color="FFFFFF" w:themeColor="background1"/>
            </w:tcBorders>
          </w:tcPr>
          <w:p w14:paraId="6A564155" w14:textId="022274C1" w:rsidR="004C67A3" w:rsidRPr="00547370" w:rsidRDefault="004C67A3" w:rsidP="004C67A3">
            <w:pPr>
              <w:pStyle w:val="Tabletext"/>
              <w:rPr>
                <w:rFonts w:ascii="Verdana" w:hAnsi="Verdana"/>
              </w:rPr>
            </w:pPr>
          </w:p>
        </w:tc>
      </w:tr>
      <w:tr w:rsidR="004C67A3" w:rsidRPr="00547370" w14:paraId="2B4F62C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C73543C"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Expected Volume</w:t>
            </w:r>
          </w:p>
        </w:tc>
        <w:tc>
          <w:tcPr>
            <w:tcW w:w="6869" w:type="dxa"/>
            <w:tcBorders>
              <w:left w:val="single" w:sz="6" w:space="0" w:color="FFFFFF" w:themeColor="background1"/>
            </w:tcBorders>
          </w:tcPr>
          <w:p w14:paraId="6ACBA911" w14:textId="77777777" w:rsidR="00B47F74" w:rsidRDefault="00B47F74" w:rsidP="00B47F74">
            <w:pPr>
              <w:pBdr>
                <w:top w:val="nil"/>
                <w:left w:val="nil"/>
                <w:bottom w:val="nil"/>
                <w:right w:val="nil"/>
                <w:between w:val="nil"/>
              </w:pBdr>
              <w:spacing w:before="40" w:after="40"/>
              <w:rPr>
                <w:color w:val="000000"/>
              </w:rPr>
            </w:pPr>
            <w:r>
              <w:rPr>
                <w:rFonts w:ascii="Arial" w:eastAsia="Arial" w:hAnsi="Arial" w:cs="Arial"/>
                <w:color w:val="000000"/>
                <w:sz w:val="20"/>
              </w:rPr>
              <w:t>Normal: TBD</w:t>
            </w:r>
          </w:p>
          <w:p w14:paraId="1F422813" w14:textId="2221DAE7" w:rsidR="0023604E" w:rsidRPr="0023604E" w:rsidRDefault="00B47F74" w:rsidP="00B47F74">
            <w:pPr>
              <w:pStyle w:val="Tabletext"/>
              <w:rPr>
                <w:rFonts w:ascii="Verdana" w:hAnsi="Verdana"/>
                <w:b/>
              </w:rPr>
            </w:pPr>
            <w:r>
              <w:rPr>
                <w:rFonts w:eastAsia="Arial"/>
                <w:color w:val="000000"/>
              </w:rPr>
              <w:t xml:space="preserve">Peak: </w:t>
            </w:r>
            <w:r w:rsidR="0023604E" w:rsidRPr="0023604E">
              <w:rPr>
                <w:rFonts w:ascii="Verdana" w:hAnsi="Verdana"/>
                <w:b/>
              </w:rPr>
              <w:t xml:space="preserve"> </w:t>
            </w:r>
          </w:p>
          <w:p w14:paraId="1F7374AA" w14:textId="5BEDDCD6" w:rsidR="004C67A3" w:rsidRPr="00547370" w:rsidRDefault="004C67A3" w:rsidP="004C67A3">
            <w:pPr>
              <w:pStyle w:val="Tabletext"/>
              <w:rPr>
                <w:rFonts w:ascii="Verdana" w:hAnsi="Verdana"/>
              </w:rPr>
            </w:pPr>
          </w:p>
        </w:tc>
      </w:tr>
      <w:tr w:rsidR="00BC410D" w:rsidRPr="00547370" w14:paraId="6E660138"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1F8CDE35" w14:textId="77777777" w:rsidR="00BC410D" w:rsidRPr="00547370" w:rsidRDefault="00BC410D" w:rsidP="00BC410D">
            <w:pPr>
              <w:pStyle w:val="Tablehead1"/>
              <w:rPr>
                <w:rFonts w:ascii="Verdana" w:hAnsi="Verdana"/>
                <w:color w:val="FFFFFF" w:themeColor="background1"/>
              </w:rPr>
            </w:pPr>
            <w:r w:rsidRPr="00547370">
              <w:rPr>
                <w:rFonts w:ascii="Verdana" w:hAnsi="Verdana"/>
                <w:color w:val="FFFFFF" w:themeColor="background1"/>
              </w:rPr>
              <w:t>Run Frequency/Schedule</w:t>
            </w:r>
          </w:p>
        </w:tc>
        <w:tc>
          <w:tcPr>
            <w:tcW w:w="6869" w:type="dxa"/>
            <w:tcBorders>
              <w:left w:val="single" w:sz="6" w:space="0" w:color="FFFFFF" w:themeColor="background1"/>
            </w:tcBorders>
          </w:tcPr>
          <w:p w14:paraId="7A356B65" w14:textId="75DE45C8" w:rsidR="00BC410D" w:rsidRPr="00547370" w:rsidRDefault="00BC410D" w:rsidP="00BC410D">
            <w:pPr>
              <w:rPr>
                <w:rFonts w:ascii="Verdana" w:hAnsi="Verdana" w:cs="Arial"/>
              </w:rPr>
            </w:pPr>
          </w:p>
        </w:tc>
      </w:tr>
      <w:tr w:rsidR="00BC410D" w:rsidRPr="00547370" w14:paraId="2CB675A2"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A49A12D" w14:textId="77777777" w:rsidR="00BC410D" w:rsidRPr="00547370" w:rsidRDefault="00BC410D" w:rsidP="00BC410D">
            <w:pPr>
              <w:pStyle w:val="Tablehead1"/>
              <w:rPr>
                <w:rFonts w:ascii="Verdana" w:hAnsi="Verdana"/>
                <w:color w:val="FFFFFF" w:themeColor="background1"/>
              </w:rPr>
            </w:pPr>
            <w:r w:rsidRPr="00547370">
              <w:rPr>
                <w:rFonts w:ascii="Verdana" w:hAnsi="Verdana"/>
                <w:color w:val="FFFFFF" w:themeColor="background1"/>
              </w:rPr>
              <w:t>Integration Notifications</w:t>
            </w:r>
          </w:p>
        </w:tc>
        <w:tc>
          <w:tcPr>
            <w:tcW w:w="6869" w:type="dxa"/>
            <w:tcBorders>
              <w:left w:val="single" w:sz="6" w:space="0" w:color="FFFFFF" w:themeColor="background1"/>
            </w:tcBorders>
          </w:tcPr>
          <w:p w14:paraId="7545F186" w14:textId="2DA73361" w:rsidR="00BC410D" w:rsidRDefault="00B47F74" w:rsidP="00BC410D">
            <w:pPr>
              <w:pStyle w:val="Tabletext"/>
              <w:rPr>
                <w:rFonts w:eastAsia="Arial"/>
                <w:color w:val="000000"/>
              </w:rPr>
            </w:pPr>
            <w:r>
              <w:rPr>
                <w:rFonts w:eastAsia="Arial"/>
                <w:color w:val="000000"/>
              </w:rPr>
              <w:t>Notifications will be sent to technical or functional resources depending upon the nature of the error.</w:t>
            </w:r>
          </w:p>
          <w:p w14:paraId="3A460EE7" w14:textId="411440E0" w:rsidR="00B47F74" w:rsidRPr="00B47F74" w:rsidRDefault="00B47F74" w:rsidP="00B47F74">
            <w:pPr>
              <w:ind w:firstLine="720"/>
              <w:rPr>
                <w:lang w:val="en-GB"/>
              </w:rPr>
            </w:pPr>
          </w:p>
        </w:tc>
      </w:tr>
    </w:tbl>
    <w:p w14:paraId="4B7D6E83" w14:textId="25F0A3D0" w:rsidR="00C53439" w:rsidRPr="00547370" w:rsidRDefault="00C53439" w:rsidP="38970692">
      <w:pPr>
        <w:pStyle w:val="Bodycopy"/>
        <w:ind w:left="180"/>
        <w:rPr>
          <w:rFonts w:ascii="Verdana" w:hAnsi="Verdana" w:cs="Arial"/>
          <w:color w:val="auto"/>
        </w:rPr>
      </w:pPr>
    </w:p>
    <w:p w14:paraId="3CA8F5D5" w14:textId="77777777" w:rsidR="00C53439" w:rsidRDefault="04EEDA7D" w:rsidP="003853CB">
      <w:pPr>
        <w:pStyle w:val="Heading2"/>
        <w:keepNext/>
        <w:numPr>
          <w:ilvl w:val="1"/>
          <w:numId w:val="13"/>
        </w:numPr>
        <w:ind w:left="540"/>
        <w:rPr>
          <w:rFonts w:ascii="Verdana" w:hAnsi="Verdana" w:cs="Times New Roman"/>
        </w:rPr>
      </w:pPr>
      <w:bookmarkStart w:id="23" w:name="_Toc486508600"/>
      <w:bookmarkStart w:id="24" w:name="_Toc1378242482"/>
      <w:r w:rsidRPr="4B67D6EB">
        <w:rPr>
          <w:rFonts w:ascii="Verdana" w:hAnsi="Verdana" w:cs="Times New Roman"/>
        </w:rPr>
        <w:t>Launch Parameters</w:t>
      </w:r>
      <w:bookmarkEnd w:id="23"/>
      <w:bookmarkEnd w:id="24"/>
    </w:p>
    <w:p w14:paraId="769C47F4" w14:textId="5740082D" w:rsidR="00197C25" w:rsidRPr="00197C25" w:rsidRDefault="00E62850" w:rsidP="00197C25">
      <w:pPr>
        <w:pStyle w:val="Bodycopy"/>
      </w:pPr>
      <w:r>
        <w:t>NA</w:t>
      </w:r>
    </w:p>
    <w:p w14:paraId="6F63C873" w14:textId="77777777" w:rsidR="00C53439" w:rsidRDefault="04EEDA7D" w:rsidP="003853CB">
      <w:pPr>
        <w:pStyle w:val="Heading2"/>
        <w:keepNext/>
        <w:numPr>
          <w:ilvl w:val="1"/>
          <w:numId w:val="13"/>
        </w:numPr>
        <w:ind w:left="540"/>
        <w:rPr>
          <w:rFonts w:ascii="Verdana" w:hAnsi="Verdana" w:cs="Times New Roman"/>
        </w:rPr>
      </w:pPr>
      <w:bookmarkStart w:id="25" w:name="_Toc384035552"/>
      <w:bookmarkStart w:id="26" w:name="_Toc408523243"/>
      <w:bookmarkStart w:id="27" w:name="_Toc486508599"/>
      <w:bookmarkStart w:id="28" w:name="_Toc1172118489"/>
      <w:r w:rsidRPr="4B67D6EB">
        <w:rPr>
          <w:rFonts w:ascii="Verdana" w:hAnsi="Verdana" w:cs="Times New Roman"/>
        </w:rPr>
        <w:t>Data Selection and Sorting</w:t>
      </w:r>
      <w:bookmarkEnd w:id="25"/>
      <w:bookmarkEnd w:id="26"/>
      <w:bookmarkEnd w:id="27"/>
      <w:bookmarkEnd w:id="28"/>
    </w:p>
    <w:p w14:paraId="11914C7B" w14:textId="74AF0A37" w:rsidR="00E62850" w:rsidRPr="00E62850" w:rsidRDefault="00E62850" w:rsidP="00E62850">
      <w:pPr>
        <w:pStyle w:val="Bodycopy"/>
      </w:pPr>
      <w:r>
        <w:t>NA</w:t>
      </w:r>
    </w:p>
    <w:p w14:paraId="670294C8" w14:textId="0C28C90C" w:rsidR="00421205" w:rsidRDefault="00DC4684" w:rsidP="00421205">
      <w:pPr>
        <w:pStyle w:val="Heading2"/>
        <w:keepNext/>
        <w:numPr>
          <w:ilvl w:val="1"/>
          <w:numId w:val="13"/>
        </w:numPr>
        <w:tabs>
          <w:tab w:val="num" w:pos="1440"/>
        </w:tabs>
        <w:ind w:left="540" w:hanging="360"/>
        <w:rPr>
          <w:rFonts w:ascii="Verdana" w:hAnsi="Verdana" w:cs="Times New Roman"/>
        </w:rPr>
      </w:pPr>
      <w:bookmarkStart w:id="29" w:name="_Toc486508602"/>
      <w:bookmarkStart w:id="30" w:name="_Toc105506811"/>
      <w:r w:rsidRPr="4B67D6EB">
        <w:rPr>
          <w:rFonts w:ascii="Verdana" w:hAnsi="Verdana" w:cs="Times New Roman"/>
        </w:rPr>
        <w:t>Data Mapping</w:t>
      </w:r>
      <w:bookmarkEnd w:id="29"/>
      <w:bookmarkEnd w:id="30"/>
    </w:p>
    <w:p w14:paraId="6F679E61" w14:textId="4403C08C" w:rsidR="00B47F74" w:rsidRDefault="00423D2C" w:rsidP="00B47F74">
      <w:pPr>
        <w:pStyle w:val="Bodycopy"/>
      </w:pPr>
      <w:r w:rsidRPr="00423D2C">
        <w:t>ICS Lookup Mapping:</w:t>
      </w:r>
    </w:p>
    <w:tbl>
      <w:tblPr>
        <w:tblpPr w:leftFromText="180" w:rightFromText="180" w:vertAnchor="text" w:tblpXSpec="center" w:tblpY="1"/>
        <w:tblOverlap w:val="never"/>
        <w:tblW w:w="882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97"/>
        <w:gridCol w:w="1800"/>
        <w:gridCol w:w="2880"/>
        <w:gridCol w:w="2543"/>
      </w:tblGrid>
      <w:tr w:rsidR="00423D2C" w:rsidRPr="00416E08" w14:paraId="73433DB2" w14:textId="77777777" w:rsidTr="00CE6FC4">
        <w:trPr>
          <w:trHeight w:val="297"/>
          <w:tblHeader/>
        </w:trPr>
        <w:tc>
          <w:tcPr>
            <w:tcW w:w="1597" w:type="dxa"/>
            <w:tcBorders>
              <w:right w:val="single" w:sz="4" w:space="0" w:color="FFFFFF" w:themeColor="background1"/>
            </w:tcBorders>
            <w:shd w:val="clear" w:color="auto" w:fill="002776"/>
            <w:vAlign w:val="center"/>
          </w:tcPr>
          <w:p w14:paraId="70FC8A80" w14:textId="77777777" w:rsidR="00423D2C" w:rsidRPr="00416E08" w:rsidRDefault="00423D2C" w:rsidP="00CE6FC4">
            <w:pPr>
              <w:pStyle w:val="Tablehead1"/>
              <w:rPr>
                <w:szCs w:val="18"/>
              </w:rPr>
            </w:pPr>
            <w:r>
              <w:rPr>
                <w:szCs w:val="18"/>
              </w:rPr>
              <w:t>Lookup</w:t>
            </w:r>
            <w:r w:rsidRPr="00416E08">
              <w:rPr>
                <w:szCs w:val="18"/>
              </w:rPr>
              <w:t xml:space="preserve"> Name</w:t>
            </w:r>
          </w:p>
        </w:tc>
        <w:tc>
          <w:tcPr>
            <w:tcW w:w="1800" w:type="dxa"/>
            <w:tcBorders>
              <w:left w:val="single" w:sz="4" w:space="0" w:color="FFFFFF" w:themeColor="background1"/>
              <w:right w:val="single" w:sz="4" w:space="0" w:color="FFFFFF" w:themeColor="background1"/>
            </w:tcBorders>
            <w:shd w:val="clear" w:color="auto" w:fill="002776"/>
            <w:vAlign w:val="center"/>
          </w:tcPr>
          <w:p w14:paraId="235A502E" w14:textId="77777777" w:rsidR="00423D2C" w:rsidRPr="00416E08" w:rsidRDefault="00423D2C" w:rsidP="00CE6FC4">
            <w:pPr>
              <w:pStyle w:val="Tablehead1"/>
              <w:rPr>
                <w:szCs w:val="18"/>
              </w:rPr>
            </w:pPr>
            <w:r>
              <w:rPr>
                <w:szCs w:val="18"/>
              </w:rPr>
              <w:t>Attribute</w:t>
            </w:r>
          </w:p>
        </w:tc>
        <w:tc>
          <w:tcPr>
            <w:tcW w:w="2880" w:type="dxa"/>
            <w:tcBorders>
              <w:left w:val="single" w:sz="4" w:space="0" w:color="FFFFFF" w:themeColor="background1"/>
              <w:right w:val="single" w:sz="4" w:space="0" w:color="FFFFFF" w:themeColor="background1"/>
            </w:tcBorders>
            <w:shd w:val="clear" w:color="auto" w:fill="002776"/>
            <w:vAlign w:val="center"/>
          </w:tcPr>
          <w:p w14:paraId="5AC2BBF7" w14:textId="77777777" w:rsidR="00423D2C" w:rsidRPr="00416E08" w:rsidRDefault="00423D2C" w:rsidP="00CE6FC4">
            <w:pPr>
              <w:pStyle w:val="Tablehead1"/>
              <w:rPr>
                <w:szCs w:val="18"/>
              </w:rPr>
            </w:pPr>
            <w:r>
              <w:rPr>
                <w:szCs w:val="18"/>
              </w:rPr>
              <w:t>Value</w:t>
            </w:r>
          </w:p>
        </w:tc>
        <w:tc>
          <w:tcPr>
            <w:tcW w:w="2543" w:type="dxa"/>
            <w:tcBorders>
              <w:left w:val="single" w:sz="4" w:space="0" w:color="FFFFFF" w:themeColor="background1"/>
            </w:tcBorders>
            <w:shd w:val="clear" w:color="auto" w:fill="002776"/>
            <w:vAlign w:val="center"/>
          </w:tcPr>
          <w:p w14:paraId="7BB1E8F7" w14:textId="77777777" w:rsidR="00423D2C" w:rsidRPr="00416E08" w:rsidRDefault="00423D2C" w:rsidP="00CE6FC4">
            <w:pPr>
              <w:pStyle w:val="Tablehead1"/>
              <w:rPr>
                <w:szCs w:val="18"/>
              </w:rPr>
            </w:pPr>
            <w:r w:rsidRPr="00416E08">
              <w:rPr>
                <w:szCs w:val="18"/>
              </w:rPr>
              <w:t>Description</w:t>
            </w:r>
          </w:p>
        </w:tc>
      </w:tr>
      <w:tr w:rsidR="00423D2C" w:rsidRPr="00416E08" w14:paraId="062F8E74" w14:textId="77777777" w:rsidTr="00CE6FC4">
        <w:trPr>
          <w:trHeight w:val="356"/>
        </w:trPr>
        <w:tc>
          <w:tcPr>
            <w:tcW w:w="1597" w:type="dxa"/>
            <w:vAlign w:val="center"/>
          </w:tcPr>
          <w:p w14:paraId="75A2BA24" w14:textId="5EAD40B0" w:rsidR="00423D2C" w:rsidRPr="00416E08" w:rsidRDefault="00C84669" w:rsidP="00CE6FC4">
            <w:pPr>
              <w:pStyle w:val="Tabletext"/>
            </w:pPr>
            <w:proofErr w:type="spellStart"/>
            <w:r>
              <w:rPr>
                <w:rStyle w:val="truncate"/>
              </w:rPr>
              <w:t>Client</w:t>
            </w:r>
            <w:r w:rsidR="00423D2C">
              <w:rPr>
                <w:rStyle w:val="truncate"/>
              </w:rPr>
              <w:t>_logfire_common_lookup</w:t>
            </w:r>
            <w:proofErr w:type="spellEnd"/>
          </w:p>
        </w:tc>
        <w:tc>
          <w:tcPr>
            <w:tcW w:w="1800" w:type="dxa"/>
            <w:vAlign w:val="center"/>
          </w:tcPr>
          <w:p w14:paraId="7ECBE73E" w14:textId="77777777" w:rsidR="00423D2C" w:rsidRPr="00416E08" w:rsidRDefault="00423D2C" w:rsidP="00CE6FC4">
            <w:pPr>
              <w:pStyle w:val="Tabletext"/>
            </w:pPr>
            <w:r w:rsidRPr="0001162E">
              <w:rPr>
                <w:rFonts w:ascii="Calibri" w:hAnsi="Calibri" w:cs="Calibri"/>
                <w:color w:val="000000"/>
                <w:sz w:val="22"/>
                <w:szCs w:val="22"/>
              </w:rPr>
              <w:t>Ordertype_to_21</w:t>
            </w:r>
          </w:p>
        </w:tc>
        <w:tc>
          <w:tcPr>
            <w:tcW w:w="2880" w:type="dxa"/>
            <w:vAlign w:val="center"/>
          </w:tcPr>
          <w:p w14:paraId="6F733294" w14:textId="490ADA42" w:rsidR="00423D2C" w:rsidRPr="00416E08" w:rsidRDefault="00C84669" w:rsidP="00CE6FC4">
            <w:pPr>
              <w:pStyle w:val="Tabletext"/>
            </w:pPr>
            <w:r>
              <w:t>Client</w:t>
            </w:r>
            <w:r w:rsidR="00423D2C" w:rsidRPr="0001162E">
              <w:t xml:space="preserve"> transfer order</w:t>
            </w:r>
          </w:p>
        </w:tc>
        <w:tc>
          <w:tcPr>
            <w:tcW w:w="2543" w:type="dxa"/>
            <w:vAlign w:val="center"/>
          </w:tcPr>
          <w:p w14:paraId="316837C0" w14:textId="77777777" w:rsidR="00423D2C" w:rsidRPr="00416E08" w:rsidRDefault="00423D2C" w:rsidP="00CE6FC4">
            <w:pPr>
              <w:pStyle w:val="Tabletext"/>
            </w:pPr>
            <w:r>
              <w:t>Order Type being used by integration process.</w:t>
            </w:r>
          </w:p>
        </w:tc>
      </w:tr>
      <w:tr w:rsidR="00423D2C" w:rsidRPr="00416E08" w14:paraId="25E09FF5" w14:textId="77777777" w:rsidTr="00CE6FC4">
        <w:trPr>
          <w:trHeight w:val="356"/>
        </w:trPr>
        <w:tc>
          <w:tcPr>
            <w:tcW w:w="1597" w:type="dxa"/>
            <w:vAlign w:val="center"/>
          </w:tcPr>
          <w:p w14:paraId="6978B97A" w14:textId="554FF275" w:rsidR="00423D2C" w:rsidRPr="00416E08" w:rsidRDefault="00C84669" w:rsidP="00CE6FC4">
            <w:pPr>
              <w:pStyle w:val="Tabletext"/>
            </w:pPr>
            <w:proofErr w:type="spellStart"/>
            <w:r>
              <w:rPr>
                <w:rStyle w:val="truncate"/>
              </w:rPr>
              <w:t>Client</w:t>
            </w:r>
            <w:r w:rsidR="00423D2C">
              <w:rPr>
                <w:rStyle w:val="truncate"/>
              </w:rPr>
              <w:t>_logfire_common_lookup</w:t>
            </w:r>
            <w:proofErr w:type="spellEnd"/>
          </w:p>
        </w:tc>
        <w:tc>
          <w:tcPr>
            <w:tcW w:w="1800" w:type="dxa"/>
            <w:vAlign w:val="center"/>
          </w:tcPr>
          <w:p w14:paraId="57706625" w14:textId="77777777" w:rsidR="00423D2C" w:rsidRPr="00416E08" w:rsidRDefault="00423D2C" w:rsidP="00CE6FC4">
            <w:pPr>
              <w:pStyle w:val="Tabletext"/>
            </w:pPr>
            <w:r w:rsidRPr="0001162E">
              <w:rPr>
                <w:rFonts w:ascii="Calibri" w:hAnsi="Calibri" w:cs="Calibri"/>
                <w:color w:val="000000"/>
                <w:sz w:val="22"/>
                <w:szCs w:val="22"/>
              </w:rPr>
              <w:t>Shipviacode_21</w:t>
            </w:r>
          </w:p>
        </w:tc>
        <w:tc>
          <w:tcPr>
            <w:tcW w:w="2880" w:type="dxa"/>
            <w:vAlign w:val="center"/>
          </w:tcPr>
          <w:p w14:paraId="0E0B77B4" w14:textId="77777777" w:rsidR="00423D2C" w:rsidRPr="00416E08" w:rsidRDefault="00423D2C" w:rsidP="00CE6FC4">
            <w:pPr>
              <w:pStyle w:val="Tabletext"/>
            </w:pPr>
            <w:r w:rsidRPr="0001162E">
              <w:rPr>
                <w:rFonts w:ascii="Calibri" w:hAnsi="Calibri" w:cs="Calibri"/>
                <w:color w:val="000000"/>
                <w:sz w:val="22"/>
                <w:szCs w:val="22"/>
              </w:rPr>
              <w:t>Ground</w:t>
            </w:r>
          </w:p>
        </w:tc>
        <w:tc>
          <w:tcPr>
            <w:tcW w:w="2543" w:type="dxa"/>
            <w:vAlign w:val="center"/>
          </w:tcPr>
          <w:p w14:paraId="68FBFB32" w14:textId="77777777" w:rsidR="00423D2C" w:rsidRPr="00416E08" w:rsidRDefault="00423D2C" w:rsidP="00CE6FC4">
            <w:pPr>
              <w:pStyle w:val="Tabletext"/>
            </w:pPr>
            <w:r>
              <w:t>Ship Via Code being used for this interface</w:t>
            </w:r>
          </w:p>
        </w:tc>
      </w:tr>
      <w:tr w:rsidR="00423D2C" w:rsidRPr="00416E08" w14:paraId="0210B4C7" w14:textId="77777777" w:rsidTr="00CE6FC4">
        <w:trPr>
          <w:trHeight w:val="356"/>
        </w:trPr>
        <w:tc>
          <w:tcPr>
            <w:tcW w:w="1597" w:type="dxa"/>
            <w:vAlign w:val="center"/>
          </w:tcPr>
          <w:p w14:paraId="356537F8" w14:textId="0A49392D" w:rsidR="00423D2C" w:rsidRDefault="00C84669" w:rsidP="00CE6FC4">
            <w:pPr>
              <w:pStyle w:val="Tabletext"/>
              <w:rPr>
                <w:rStyle w:val="truncate"/>
                <w:caps/>
              </w:rPr>
            </w:pPr>
            <w:r>
              <w:rPr>
                <w:rStyle w:val="truncate"/>
              </w:rPr>
              <w:t>CLIENT</w:t>
            </w:r>
            <w:r w:rsidR="00423D2C">
              <w:rPr>
                <w:rStyle w:val="truncate"/>
              </w:rPr>
              <w:t>_INTERFACE_NOTI</w:t>
            </w:r>
            <w:r w:rsidR="00423D2C">
              <w:rPr>
                <w:rStyle w:val="truncate"/>
              </w:rPr>
              <w:lastRenderedPageBreak/>
              <w:t>FICATION_MAILERS</w:t>
            </w:r>
          </w:p>
        </w:tc>
        <w:tc>
          <w:tcPr>
            <w:tcW w:w="1800" w:type="dxa"/>
            <w:vAlign w:val="center"/>
          </w:tcPr>
          <w:p w14:paraId="07210741" w14:textId="77777777" w:rsidR="00423D2C" w:rsidRPr="0001162E" w:rsidRDefault="00423D2C" w:rsidP="00CE6FC4">
            <w:pPr>
              <w:pStyle w:val="Tabletext"/>
              <w:rPr>
                <w:rFonts w:ascii="Calibri" w:hAnsi="Calibri" w:cs="Calibri"/>
                <w:caps/>
                <w:color w:val="000000"/>
                <w:sz w:val="22"/>
                <w:szCs w:val="22"/>
              </w:rPr>
            </w:pPr>
            <w:proofErr w:type="spellStart"/>
            <w:r w:rsidRPr="00565FA0">
              <w:rPr>
                <w:rFonts w:ascii="Calibri" w:hAnsi="Calibri" w:cs="Calibri"/>
                <w:color w:val="000000"/>
                <w:sz w:val="22"/>
                <w:szCs w:val="22"/>
              </w:rPr>
              <w:lastRenderedPageBreak/>
              <w:t>All_Inbounds_lgf_From</w:t>
            </w:r>
            <w:proofErr w:type="spellEnd"/>
          </w:p>
        </w:tc>
        <w:tc>
          <w:tcPr>
            <w:tcW w:w="2880" w:type="dxa"/>
            <w:vAlign w:val="center"/>
          </w:tcPr>
          <w:p w14:paraId="191FFA25" w14:textId="77777777" w:rsidR="00423D2C" w:rsidRPr="0001162E" w:rsidRDefault="00423D2C" w:rsidP="00CE6FC4">
            <w:pPr>
              <w:pStyle w:val="Tabletext"/>
              <w:rPr>
                <w:rFonts w:ascii="Calibri" w:hAnsi="Calibri" w:cs="Calibri"/>
                <w:caps/>
                <w:color w:val="000000"/>
                <w:sz w:val="22"/>
                <w:szCs w:val="22"/>
              </w:rPr>
            </w:pPr>
            <w:r w:rsidRPr="00565FA0">
              <w:rPr>
                <w:rFonts w:ascii="Calibri" w:hAnsi="Calibri" w:cs="Calibri"/>
                <w:color w:val="000000"/>
                <w:sz w:val="22"/>
                <w:szCs w:val="22"/>
              </w:rPr>
              <w:t>&lt;</w:t>
            </w:r>
            <w:proofErr w:type="spellStart"/>
            <w:r w:rsidRPr="00565FA0">
              <w:rPr>
                <w:rFonts w:ascii="Calibri" w:hAnsi="Calibri" w:cs="Calibri"/>
                <w:color w:val="000000"/>
                <w:sz w:val="22"/>
                <w:szCs w:val="22"/>
              </w:rPr>
              <w:t>Fromemail</w:t>
            </w:r>
            <w:proofErr w:type="spellEnd"/>
            <w:r w:rsidRPr="00565FA0">
              <w:rPr>
                <w:rFonts w:ascii="Calibri" w:hAnsi="Calibri" w:cs="Calibri"/>
                <w:color w:val="000000"/>
                <w:sz w:val="22"/>
                <w:szCs w:val="22"/>
              </w:rPr>
              <w:t>&gt;@sjrb.ca</w:t>
            </w:r>
          </w:p>
        </w:tc>
        <w:tc>
          <w:tcPr>
            <w:tcW w:w="2543" w:type="dxa"/>
            <w:vAlign w:val="center"/>
          </w:tcPr>
          <w:p w14:paraId="7ACC1363" w14:textId="77777777" w:rsidR="00423D2C" w:rsidRPr="00565FA0" w:rsidRDefault="00423D2C" w:rsidP="00CE6FC4">
            <w:pPr>
              <w:pStyle w:val="Tabletext"/>
              <w:rPr>
                <w:rFonts w:ascii="Calibri" w:hAnsi="Calibri" w:cs="Calibri"/>
                <w:caps/>
                <w:color w:val="000000"/>
                <w:sz w:val="22"/>
                <w:szCs w:val="22"/>
              </w:rPr>
            </w:pPr>
            <w:r w:rsidRPr="00565FA0">
              <w:rPr>
                <w:rFonts w:ascii="Calibri" w:hAnsi="Calibri" w:cs="Calibri"/>
                <w:color w:val="000000"/>
                <w:sz w:val="22"/>
                <w:szCs w:val="22"/>
              </w:rPr>
              <w:t>From Email Id for all notifications</w:t>
            </w:r>
          </w:p>
        </w:tc>
      </w:tr>
      <w:tr w:rsidR="00423D2C" w:rsidRPr="00416E08" w14:paraId="28553819" w14:textId="77777777" w:rsidTr="00CE6FC4">
        <w:trPr>
          <w:trHeight w:val="356"/>
        </w:trPr>
        <w:tc>
          <w:tcPr>
            <w:tcW w:w="1597" w:type="dxa"/>
            <w:vAlign w:val="center"/>
          </w:tcPr>
          <w:p w14:paraId="55F3FADA" w14:textId="7BD4D27F" w:rsidR="00423D2C" w:rsidRDefault="00C84669" w:rsidP="00CE6FC4">
            <w:pPr>
              <w:pStyle w:val="Tabletext"/>
              <w:rPr>
                <w:rStyle w:val="truncate"/>
                <w:caps/>
              </w:rPr>
            </w:pPr>
            <w:r>
              <w:rPr>
                <w:rStyle w:val="truncate"/>
              </w:rPr>
              <w:t>CLIENT</w:t>
            </w:r>
            <w:r w:rsidR="00423D2C">
              <w:rPr>
                <w:rStyle w:val="truncate"/>
              </w:rPr>
              <w:t>_INTERFACE_NOTIFICATION_MAILERS</w:t>
            </w:r>
          </w:p>
        </w:tc>
        <w:tc>
          <w:tcPr>
            <w:tcW w:w="1800" w:type="dxa"/>
            <w:vAlign w:val="center"/>
          </w:tcPr>
          <w:p w14:paraId="0BEB5EC2" w14:textId="77777777" w:rsidR="00423D2C" w:rsidRPr="0001162E" w:rsidRDefault="00423D2C" w:rsidP="00CE6FC4">
            <w:pPr>
              <w:pStyle w:val="Tabletext"/>
              <w:rPr>
                <w:rFonts w:ascii="Calibri" w:hAnsi="Calibri" w:cs="Calibri"/>
                <w:caps/>
                <w:color w:val="000000"/>
                <w:sz w:val="22"/>
                <w:szCs w:val="22"/>
              </w:rPr>
            </w:pPr>
            <w:r w:rsidRPr="00565FA0">
              <w:rPr>
                <w:rFonts w:ascii="Calibri" w:hAnsi="Calibri" w:cs="Calibri"/>
                <w:color w:val="000000"/>
                <w:sz w:val="22"/>
                <w:szCs w:val="22"/>
              </w:rPr>
              <w:t>LOG-INT-21_To</w:t>
            </w:r>
          </w:p>
        </w:tc>
        <w:tc>
          <w:tcPr>
            <w:tcW w:w="2880" w:type="dxa"/>
            <w:vAlign w:val="center"/>
          </w:tcPr>
          <w:p w14:paraId="5F9EEF9F" w14:textId="77777777" w:rsidR="00423D2C" w:rsidRPr="0001162E" w:rsidRDefault="00423D2C" w:rsidP="00CE6FC4">
            <w:pPr>
              <w:pStyle w:val="Tabletext"/>
              <w:rPr>
                <w:rFonts w:ascii="Calibri" w:hAnsi="Calibri" w:cs="Calibri"/>
                <w:caps/>
                <w:color w:val="000000"/>
                <w:sz w:val="22"/>
                <w:szCs w:val="22"/>
              </w:rPr>
            </w:pPr>
            <w:r w:rsidRPr="00565FA0">
              <w:rPr>
                <w:rFonts w:ascii="Calibri" w:hAnsi="Calibri" w:cs="Calibri"/>
                <w:color w:val="000000"/>
                <w:sz w:val="22"/>
                <w:szCs w:val="22"/>
              </w:rPr>
              <w:t>&lt;</w:t>
            </w:r>
            <w:proofErr w:type="spellStart"/>
            <w:r w:rsidRPr="00565FA0">
              <w:rPr>
                <w:rFonts w:ascii="Calibri" w:hAnsi="Calibri" w:cs="Calibri"/>
                <w:color w:val="000000"/>
                <w:sz w:val="22"/>
                <w:szCs w:val="22"/>
              </w:rPr>
              <w:t>Toemail</w:t>
            </w:r>
            <w:proofErr w:type="spellEnd"/>
            <w:r w:rsidRPr="00565FA0">
              <w:rPr>
                <w:rFonts w:ascii="Calibri" w:hAnsi="Calibri" w:cs="Calibri"/>
                <w:color w:val="000000"/>
                <w:sz w:val="22"/>
                <w:szCs w:val="22"/>
              </w:rPr>
              <w:t>&gt;@sjrb.ca</w:t>
            </w:r>
          </w:p>
        </w:tc>
        <w:tc>
          <w:tcPr>
            <w:tcW w:w="2543" w:type="dxa"/>
            <w:vAlign w:val="center"/>
          </w:tcPr>
          <w:p w14:paraId="6F5B9AF9" w14:textId="77777777" w:rsidR="00423D2C" w:rsidRPr="00565FA0" w:rsidRDefault="00423D2C" w:rsidP="00CE6FC4">
            <w:pPr>
              <w:pStyle w:val="Tabletext"/>
              <w:rPr>
                <w:rFonts w:ascii="Calibri" w:hAnsi="Calibri" w:cs="Calibri"/>
                <w:caps/>
                <w:color w:val="000000"/>
                <w:sz w:val="22"/>
                <w:szCs w:val="22"/>
              </w:rPr>
            </w:pPr>
            <w:r w:rsidRPr="00565FA0">
              <w:rPr>
                <w:rFonts w:ascii="Calibri" w:hAnsi="Calibri" w:cs="Calibri"/>
                <w:color w:val="000000"/>
                <w:sz w:val="22"/>
                <w:szCs w:val="22"/>
              </w:rPr>
              <w:t>To email Ids for sending notifications</w:t>
            </w:r>
          </w:p>
        </w:tc>
      </w:tr>
    </w:tbl>
    <w:p w14:paraId="3F294E78" w14:textId="77777777" w:rsidR="00423D2C" w:rsidRDefault="00423D2C" w:rsidP="00B47F74">
      <w:pPr>
        <w:pStyle w:val="Bodycopy"/>
      </w:pPr>
    </w:p>
    <w:p w14:paraId="3423DD92" w14:textId="77777777" w:rsidR="00B47F74" w:rsidRPr="00B47F74" w:rsidRDefault="00B47F74" w:rsidP="00B47F74">
      <w:pPr>
        <w:pStyle w:val="Bodycopy"/>
      </w:pPr>
    </w:p>
    <w:p w14:paraId="03A6F877" w14:textId="77777777" w:rsidR="00C53439" w:rsidRPr="003853CB" w:rsidRDefault="04EEDA7D" w:rsidP="003853CB">
      <w:pPr>
        <w:pStyle w:val="Heading2"/>
        <w:keepNext/>
        <w:numPr>
          <w:ilvl w:val="1"/>
          <w:numId w:val="13"/>
        </w:numPr>
        <w:ind w:left="540"/>
        <w:rPr>
          <w:rFonts w:ascii="Verdana" w:hAnsi="Verdana" w:cs="Times New Roman"/>
        </w:rPr>
      </w:pPr>
      <w:bookmarkStart w:id="31" w:name="_MON_1574677022"/>
      <w:bookmarkStart w:id="32" w:name="_Toc500937145"/>
      <w:bookmarkStart w:id="33" w:name="_Toc1365153148"/>
      <w:bookmarkEnd w:id="31"/>
      <w:r w:rsidRPr="4B67D6EB">
        <w:rPr>
          <w:rFonts w:ascii="Verdana" w:hAnsi="Verdana" w:cs="Times New Roman"/>
        </w:rPr>
        <w:t>Interface Trigger Details</w:t>
      </w:r>
      <w:bookmarkEnd w:id="32"/>
      <w:bookmarkEnd w:id="33"/>
    </w:p>
    <w:p w14:paraId="3796AE32" w14:textId="56587D33" w:rsidR="00C53439" w:rsidRPr="00547370" w:rsidRDefault="00ED2359" w:rsidP="00882E44">
      <w:pPr>
        <w:pStyle w:val="Bodycopy"/>
        <w:tabs>
          <w:tab w:val="left" w:pos="1342"/>
        </w:tabs>
        <w:ind w:left="360"/>
        <w:rPr>
          <w:rFonts w:ascii="Verdana" w:hAnsi="Verdana"/>
          <w:color w:val="auto"/>
        </w:rPr>
      </w:pPr>
      <w:r>
        <w:rPr>
          <w:rFonts w:ascii="Verdana" w:hAnsi="Verdana"/>
          <w:color w:val="auto"/>
        </w:rPr>
        <w:t>NA</w:t>
      </w:r>
    </w:p>
    <w:p w14:paraId="2AA57A26" w14:textId="77777777" w:rsidR="00C53439" w:rsidRDefault="04EEDA7D" w:rsidP="003853CB">
      <w:pPr>
        <w:pStyle w:val="Heading2"/>
        <w:keepNext/>
        <w:numPr>
          <w:ilvl w:val="1"/>
          <w:numId w:val="13"/>
        </w:numPr>
        <w:ind w:left="540"/>
        <w:rPr>
          <w:rFonts w:ascii="Verdana" w:hAnsi="Verdana" w:cs="Times New Roman"/>
        </w:rPr>
      </w:pPr>
      <w:bookmarkStart w:id="34" w:name="_Toc500937146"/>
      <w:bookmarkStart w:id="35" w:name="_Toc371559651"/>
      <w:r w:rsidRPr="4B67D6EB">
        <w:rPr>
          <w:rFonts w:ascii="Verdana" w:hAnsi="Verdana" w:cs="Times New Roman"/>
        </w:rPr>
        <w:t>Security &amp; Control Requirements</w:t>
      </w:r>
      <w:bookmarkEnd w:id="34"/>
      <w:bookmarkEnd w:id="35"/>
    </w:p>
    <w:p w14:paraId="088A16B7" w14:textId="6C0783B1" w:rsidR="0051267C" w:rsidRDefault="00882E44" w:rsidP="0051267C">
      <w:pPr>
        <w:keepLines/>
        <w:tabs>
          <w:tab w:val="left" w:pos="3600"/>
        </w:tabs>
        <w:spacing w:before="60" w:after="60"/>
        <w:rPr>
          <w:rFonts w:ascii="Verdana" w:hAnsi="Verdana" w:cs="Open Sans"/>
          <w:color w:val="000000"/>
          <w:sz w:val="20"/>
          <w:lang w:eastAsia="zh-CN"/>
        </w:rPr>
      </w:pPr>
      <w:r>
        <w:rPr>
          <w:rFonts w:ascii="Verdana" w:hAnsi="Verdana" w:cs="Open Sans"/>
          <w:color w:val="000000"/>
          <w:sz w:val="20"/>
          <w:lang w:eastAsia="zh-CN"/>
        </w:rPr>
        <w:t>NA</w:t>
      </w:r>
    </w:p>
    <w:p w14:paraId="4E783E23" w14:textId="77777777" w:rsidR="002A5303" w:rsidRPr="0051267C" w:rsidRDefault="002A5303" w:rsidP="0051267C">
      <w:pPr>
        <w:keepLines/>
        <w:tabs>
          <w:tab w:val="left" w:pos="3600"/>
        </w:tabs>
        <w:spacing w:before="60" w:after="60"/>
        <w:rPr>
          <w:rFonts w:ascii="Verdana" w:hAnsi="Verdana" w:cs="Open Sans"/>
          <w:color w:val="000000"/>
          <w:sz w:val="20"/>
          <w:lang w:eastAsia="zh-CN"/>
        </w:rPr>
      </w:pPr>
    </w:p>
    <w:p w14:paraId="349621C7" w14:textId="77777777" w:rsidR="0051267C" w:rsidRPr="0051267C" w:rsidRDefault="0051267C" w:rsidP="0051267C">
      <w:pPr>
        <w:pStyle w:val="ListParagraph"/>
        <w:keepLines/>
        <w:tabs>
          <w:tab w:val="left" w:pos="3600"/>
        </w:tabs>
        <w:spacing w:before="60" w:after="60"/>
        <w:ind w:left="432"/>
        <w:rPr>
          <w:rFonts w:ascii="Verdana" w:hAnsi="Verdana" w:cs="Open Sans"/>
          <w:color w:val="000000"/>
          <w:sz w:val="20"/>
          <w:lang w:eastAsia="zh-CN"/>
        </w:rPr>
      </w:pPr>
    </w:p>
    <w:p w14:paraId="5C832BA2" w14:textId="77777777" w:rsidR="00C53439" w:rsidRPr="003853CB" w:rsidRDefault="04EEDA7D" w:rsidP="003853CB">
      <w:pPr>
        <w:pStyle w:val="Heading2"/>
        <w:keepNext/>
        <w:numPr>
          <w:ilvl w:val="1"/>
          <w:numId w:val="13"/>
        </w:numPr>
        <w:ind w:left="540"/>
        <w:rPr>
          <w:rFonts w:ascii="Verdana" w:hAnsi="Verdana" w:cs="Times New Roman"/>
        </w:rPr>
      </w:pPr>
      <w:bookmarkStart w:id="36" w:name="_Toc500937147"/>
      <w:bookmarkStart w:id="37" w:name="_Toc812540554"/>
      <w:r w:rsidRPr="4B67D6EB">
        <w:rPr>
          <w:rFonts w:ascii="Verdana" w:hAnsi="Verdana" w:cs="Times New Roman"/>
        </w:rPr>
        <w:t>Encryption Requirements</w:t>
      </w:r>
      <w:bookmarkEnd w:id="36"/>
      <w:bookmarkEnd w:id="37"/>
    </w:p>
    <w:p w14:paraId="2F2DC3E3" w14:textId="7A5853C7" w:rsidR="00C53439" w:rsidRPr="00547370" w:rsidRDefault="00D40302" w:rsidP="1F6A7A4F">
      <w:pPr>
        <w:pStyle w:val="Bodycopy"/>
        <w:ind w:left="360"/>
        <w:rPr>
          <w:rFonts w:ascii="Verdana" w:hAnsi="Verdana"/>
          <w:color w:val="auto"/>
        </w:rPr>
      </w:pPr>
      <w:r>
        <w:rPr>
          <w:rFonts w:ascii="Verdana" w:hAnsi="Verdana"/>
          <w:color w:val="auto"/>
        </w:rPr>
        <w:t>NA</w:t>
      </w:r>
    </w:p>
    <w:p w14:paraId="14C882F6" w14:textId="77777777" w:rsidR="00C53439" w:rsidRDefault="04EEDA7D" w:rsidP="003853CB">
      <w:pPr>
        <w:pStyle w:val="Heading2"/>
        <w:keepNext/>
        <w:numPr>
          <w:ilvl w:val="1"/>
          <w:numId w:val="13"/>
        </w:numPr>
        <w:ind w:left="540"/>
        <w:rPr>
          <w:rFonts w:ascii="Verdana" w:hAnsi="Verdana" w:cs="Times New Roman"/>
        </w:rPr>
      </w:pPr>
      <w:bookmarkStart w:id="38" w:name="_Toc486508603"/>
      <w:bookmarkStart w:id="39" w:name="_Toc1462912309"/>
      <w:r w:rsidRPr="4B67D6EB">
        <w:rPr>
          <w:rFonts w:ascii="Verdana" w:hAnsi="Verdana" w:cs="Times New Roman"/>
        </w:rPr>
        <w:t>Error Handling Logic</w:t>
      </w:r>
      <w:bookmarkEnd w:id="38"/>
      <w:bookmarkEnd w:id="39"/>
    </w:p>
    <w:p w14:paraId="0569BF5E" w14:textId="2B3D86D0" w:rsidR="00197C25" w:rsidRPr="00197C25" w:rsidRDefault="00197C25" w:rsidP="00197C25">
      <w:pPr>
        <w:pStyle w:val="Bodycopy"/>
      </w:pPr>
      <w:r>
        <w:t>NA</w:t>
      </w:r>
    </w:p>
    <w:p w14:paraId="2F665708" w14:textId="77777777" w:rsidR="00C53439" w:rsidRDefault="04EEDA7D" w:rsidP="003853CB">
      <w:pPr>
        <w:pStyle w:val="Heading2"/>
        <w:keepNext/>
        <w:numPr>
          <w:ilvl w:val="1"/>
          <w:numId w:val="13"/>
        </w:numPr>
        <w:ind w:left="540"/>
        <w:rPr>
          <w:rFonts w:ascii="Verdana" w:hAnsi="Verdana" w:cs="Times New Roman"/>
        </w:rPr>
      </w:pPr>
      <w:bookmarkStart w:id="40" w:name="_Toc1303940392"/>
      <w:r w:rsidRPr="4B67D6EB">
        <w:rPr>
          <w:rFonts w:ascii="Verdana" w:hAnsi="Verdana" w:cs="Times New Roman"/>
        </w:rPr>
        <w:t>Assumptions</w:t>
      </w:r>
      <w:bookmarkEnd w:id="40"/>
    </w:p>
    <w:p w14:paraId="7E18DC7A" w14:textId="48D25E1F" w:rsidR="009D79F5" w:rsidRPr="009D79F5" w:rsidRDefault="00C84669" w:rsidP="00E62850">
      <w:pPr>
        <w:pStyle w:val="Bodycopy"/>
      </w:pPr>
      <w:r>
        <w:t xml:space="preserve">The interface will bring the correct Transfer Order details from Oracle Cloud that is staged into </w:t>
      </w:r>
      <w:proofErr w:type="spellStart"/>
      <w:proofErr w:type="gramStart"/>
      <w:r>
        <w:t>Logfire</w:t>
      </w:r>
      <w:proofErr w:type="spellEnd"/>
      <w:proofErr w:type="gramEnd"/>
    </w:p>
    <w:p w14:paraId="2D33FDD7" w14:textId="4FD51BBB" w:rsidR="007405F5" w:rsidRDefault="56B6080A" w:rsidP="003853CB">
      <w:pPr>
        <w:pStyle w:val="Heading2"/>
        <w:keepNext/>
        <w:numPr>
          <w:ilvl w:val="1"/>
          <w:numId w:val="13"/>
        </w:numPr>
        <w:ind w:left="540"/>
        <w:rPr>
          <w:rFonts w:ascii="Verdana" w:hAnsi="Verdana" w:cs="Times New Roman"/>
        </w:rPr>
      </w:pPr>
      <w:bookmarkStart w:id="41" w:name="_Toc917691316"/>
      <w:r w:rsidRPr="4B67D6EB">
        <w:rPr>
          <w:rFonts w:ascii="Verdana" w:hAnsi="Verdana" w:cs="Times New Roman"/>
        </w:rPr>
        <w:t>Application Setup Requirements</w:t>
      </w:r>
      <w:bookmarkEnd w:id="21"/>
      <w:bookmarkEnd w:id="22"/>
      <w:bookmarkEnd w:id="41"/>
    </w:p>
    <w:p w14:paraId="3C6555C5" w14:textId="6F6B57CB" w:rsidR="003F12C6" w:rsidRDefault="00ED2359" w:rsidP="003F12C6">
      <w:pPr>
        <w:pStyle w:val="Bodycopy"/>
      </w:pPr>
      <w:r>
        <w:rPr>
          <w:rFonts w:ascii="Verdana" w:hAnsi="Verdana"/>
          <w:color w:val="auto"/>
        </w:rPr>
        <w:t>NA</w:t>
      </w:r>
    </w:p>
    <w:p w14:paraId="5A5548A3" w14:textId="77B11C45" w:rsidR="00407723" w:rsidRPr="003853CB" w:rsidRDefault="04786ABB" w:rsidP="003853CB">
      <w:pPr>
        <w:pStyle w:val="Heading2"/>
        <w:keepNext/>
        <w:numPr>
          <w:ilvl w:val="1"/>
          <w:numId w:val="13"/>
        </w:numPr>
        <w:ind w:left="540"/>
        <w:rPr>
          <w:rFonts w:ascii="Verdana" w:hAnsi="Verdana" w:cs="Times New Roman"/>
        </w:rPr>
      </w:pPr>
      <w:bookmarkStart w:id="42" w:name="_Toc1566117669"/>
      <w:r w:rsidRPr="4B67D6EB">
        <w:rPr>
          <w:rFonts w:ascii="Verdana" w:hAnsi="Verdana" w:cs="Times New Roman"/>
        </w:rPr>
        <w:t>Test Scenarios</w:t>
      </w:r>
      <w:bookmarkEnd w:id="42"/>
    </w:p>
    <w:p w14:paraId="75266B02" w14:textId="3375FF04" w:rsidR="00F329DE" w:rsidRPr="006128A5" w:rsidRDefault="00E62850" w:rsidP="00AB3513">
      <w:pPr>
        <w:pStyle w:val="Bodycopy"/>
        <w:rPr>
          <w:rFonts w:ascii="Verdana" w:hAnsi="Verdana"/>
          <w:color w:val="auto"/>
        </w:rPr>
      </w:pPr>
      <w:r>
        <w:rPr>
          <w:rFonts w:ascii="Verdana" w:hAnsi="Verdana"/>
          <w:color w:val="auto"/>
        </w:rPr>
        <w:t>NA</w:t>
      </w:r>
    </w:p>
    <w:p w14:paraId="02BC4015" w14:textId="41324B7A" w:rsidR="00677CB9" w:rsidRPr="00547370" w:rsidRDefault="00677CB9" w:rsidP="38970692">
      <w:pPr>
        <w:pStyle w:val="Bodycopy"/>
        <w:rPr>
          <w:rFonts w:ascii="Verdana" w:hAnsi="Verdana" w:cs="Arial"/>
        </w:rPr>
      </w:pPr>
    </w:p>
    <w:p w14:paraId="5D16D278" w14:textId="4E3F14D5" w:rsidR="007046E3" w:rsidRPr="007E1821" w:rsidRDefault="5EBC388B" w:rsidP="007E1821">
      <w:pPr>
        <w:pStyle w:val="Heading1"/>
        <w:numPr>
          <w:ilvl w:val="0"/>
          <w:numId w:val="13"/>
        </w:numPr>
        <w:rPr>
          <w:color w:val="000000" w:themeColor="text1"/>
        </w:rPr>
      </w:pPr>
      <w:bookmarkStart w:id="43" w:name="_Toc500937149"/>
      <w:bookmarkStart w:id="44" w:name="_Toc1953789299"/>
      <w:r w:rsidRPr="4B67D6EB">
        <w:rPr>
          <w:color w:val="000000" w:themeColor="text1"/>
        </w:rPr>
        <w:lastRenderedPageBreak/>
        <w:t>Oracle Cloud Technical Design</w:t>
      </w:r>
      <w:bookmarkEnd w:id="43"/>
      <w:bookmarkEnd w:id="44"/>
      <w:r w:rsidRPr="4B67D6EB">
        <w:rPr>
          <w:color w:val="000000" w:themeColor="text1"/>
        </w:rPr>
        <w:t xml:space="preserve"> </w:t>
      </w:r>
    </w:p>
    <w:p w14:paraId="6755D742" w14:textId="77777777" w:rsidR="00005156" w:rsidRDefault="4B6075D9" w:rsidP="007E1821">
      <w:pPr>
        <w:pStyle w:val="Heading2"/>
        <w:keepNext/>
        <w:numPr>
          <w:ilvl w:val="1"/>
          <w:numId w:val="13"/>
        </w:numPr>
        <w:ind w:left="540"/>
        <w:rPr>
          <w:rFonts w:ascii="Verdana" w:hAnsi="Verdana" w:cs="Times New Roman"/>
        </w:rPr>
      </w:pPr>
      <w:bookmarkStart w:id="45" w:name="_Toc486508612"/>
      <w:bookmarkStart w:id="46" w:name="_Toc781321440"/>
      <w:r w:rsidRPr="4B67D6EB">
        <w:rPr>
          <w:rFonts w:ascii="Verdana" w:hAnsi="Verdana" w:cs="Times New Roman"/>
        </w:rPr>
        <w:t>Overview</w:t>
      </w:r>
      <w:bookmarkEnd w:id="45"/>
      <w:bookmarkEnd w:id="46"/>
    </w:p>
    <w:p w14:paraId="0B997EFA" w14:textId="0B0EEA1C" w:rsidR="00CC756C" w:rsidRPr="00CC756C" w:rsidRDefault="00C84669" w:rsidP="00CC756C">
      <w:pPr>
        <w:pStyle w:val="Bodycopy"/>
      </w:pPr>
      <w:r w:rsidRPr="31F9B635">
        <w:t xml:space="preserve">This document defines the technical component details required to implement the transfer order load to </w:t>
      </w:r>
      <w:proofErr w:type="spellStart"/>
      <w:r w:rsidRPr="31F9B635">
        <w:t>logfire</w:t>
      </w:r>
      <w:proofErr w:type="spellEnd"/>
      <w:r w:rsidRPr="31F9B635">
        <w:t>”. This Technical Specifications (</w:t>
      </w:r>
      <w:r>
        <w:t>Client</w:t>
      </w:r>
      <w:r w:rsidRPr="31F9B635">
        <w:t xml:space="preserve"> Interface MD70 Transfer Orders document complements the Functional Specifications (</w:t>
      </w:r>
      <w:r>
        <w:t>XXXX</w:t>
      </w:r>
      <w:r w:rsidRPr="31F9B635">
        <w:t xml:space="preserve">– Transfer Orders (Cloud to </w:t>
      </w:r>
      <w:proofErr w:type="spellStart"/>
      <w:r w:rsidRPr="31F9B635">
        <w:t>Logfire</w:t>
      </w:r>
      <w:proofErr w:type="spellEnd"/>
      <w:r w:rsidRPr="31F9B635">
        <w:t xml:space="preserve">) document for Transfer Order Integration from Oracle to </w:t>
      </w:r>
      <w:proofErr w:type="spellStart"/>
      <w:r w:rsidRPr="31F9B635">
        <w:t>Logfire</w:t>
      </w:r>
      <w:proofErr w:type="spellEnd"/>
      <w:r w:rsidRPr="31F9B635">
        <w:t xml:space="preserve"> and the set should be considered as the complete detailed design</w:t>
      </w:r>
      <w:r w:rsidR="00CC756C">
        <w:t>.</w:t>
      </w:r>
    </w:p>
    <w:p w14:paraId="40DF3618" w14:textId="77777777" w:rsidR="00005156" w:rsidRPr="007E1821" w:rsidRDefault="4B6075D9" w:rsidP="007E1821">
      <w:pPr>
        <w:pStyle w:val="Heading2"/>
        <w:keepNext/>
        <w:numPr>
          <w:ilvl w:val="1"/>
          <w:numId w:val="13"/>
        </w:numPr>
        <w:ind w:left="540"/>
        <w:rPr>
          <w:rFonts w:ascii="Verdana" w:hAnsi="Verdana" w:cs="Times New Roman"/>
        </w:rPr>
      </w:pPr>
      <w:bookmarkStart w:id="47" w:name="_Toc486508613"/>
      <w:bookmarkStart w:id="48" w:name="_Toc768435576"/>
      <w:r w:rsidRPr="4B67D6EB">
        <w:rPr>
          <w:rFonts w:ascii="Verdana" w:hAnsi="Verdana" w:cs="Times New Roman"/>
        </w:rPr>
        <w:t>Detailed Integration Design</w:t>
      </w:r>
      <w:bookmarkEnd w:id="47"/>
      <w:bookmarkEnd w:id="48"/>
    </w:p>
    <w:p w14:paraId="4E2B0A43" w14:textId="2D3E0C9C" w:rsidR="00005156" w:rsidRPr="00547370" w:rsidRDefault="00772CD5" w:rsidP="1F6A7A4F">
      <w:pPr>
        <w:pStyle w:val="Bodycopy"/>
        <w:rPr>
          <w:rFonts w:ascii="Verdana" w:hAnsi="Verdana"/>
          <w:color w:val="auto"/>
        </w:rPr>
      </w:pPr>
      <w:r>
        <w:rPr>
          <w:rFonts w:ascii="Verdana" w:hAnsi="Verdana"/>
          <w:color w:val="auto"/>
        </w:rPr>
        <w:t>NA</w:t>
      </w:r>
    </w:p>
    <w:p w14:paraId="4F951E02" w14:textId="77777777" w:rsidR="007046E3" w:rsidRPr="00B90447" w:rsidRDefault="5EBC388B" w:rsidP="00B90447">
      <w:pPr>
        <w:pStyle w:val="Heading2"/>
        <w:keepNext/>
        <w:numPr>
          <w:ilvl w:val="1"/>
          <w:numId w:val="13"/>
        </w:numPr>
        <w:ind w:left="540"/>
        <w:rPr>
          <w:rFonts w:ascii="Verdana" w:hAnsi="Verdana" w:cs="Times New Roman"/>
        </w:rPr>
      </w:pPr>
      <w:bookmarkStart w:id="49" w:name="_Toc500937150"/>
      <w:bookmarkStart w:id="50" w:name="_Toc57309300"/>
      <w:r w:rsidRPr="4B67D6EB">
        <w:rPr>
          <w:rFonts w:ascii="Verdana" w:hAnsi="Verdana" w:cs="Times New Roman"/>
        </w:rPr>
        <w:t>High Level Flow Diagram</w:t>
      </w:r>
      <w:bookmarkEnd w:id="49"/>
      <w:bookmarkEnd w:id="50"/>
    </w:p>
    <w:p w14:paraId="26AD1975" w14:textId="559D67C1" w:rsidR="007046E3" w:rsidRPr="00B90447" w:rsidRDefault="00195A02" w:rsidP="1F6A7A4F">
      <w:pPr>
        <w:pStyle w:val="Bodycopy"/>
        <w:rPr>
          <w:rFonts w:ascii="Verdana" w:hAnsi="Verdana"/>
          <w:color w:val="auto"/>
        </w:rPr>
      </w:pPr>
      <w:r>
        <w:rPr>
          <w:rFonts w:ascii="Verdana" w:hAnsi="Verdana"/>
          <w:color w:val="auto"/>
        </w:rPr>
        <w:t>NA</w:t>
      </w:r>
    </w:p>
    <w:p w14:paraId="59B6521A" w14:textId="77777777" w:rsidR="007046E3" w:rsidRPr="00547370" w:rsidRDefault="413FC289" w:rsidP="00B90447">
      <w:pPr>
        <w:pStyle w:val="Heading2"/>
        <w:keepNext/>
        <w:numPr>
          <w:ilvl w:val="1"/>
          <w:numId w:val="13"/>
        </w:numPr>
        <w:ind w:left="540"/>
        <w:rPr>
          <w:rFonts w:ascii="Verdana" w:hAnsi="Verdana"/>
        </w:rPr>
      </w:pPr>
      <w:bookmarkStart w:id="51" w:name="_Toc500937151"/>
      <w:bookmarkStart w:id="52" w:name="_Toc768640841"/>
      <w:r w:rsidRPr="4B67D6EB">
        <w:rPr>
          <w:rFonts w:ascii="Verdana" w:hAnsi="Verdana"/>
        </w:rPr>
        <w:t>Integration Process</w:t>
      </w:r>
      <w:bookmarkEnd w:id="51"/>
      <w:bookmarkEnd w:id="52"/>
    </w:p>
    <w:p w14:paraId="184A029F" w14:textId="4972B2B2" w:rsidR="11CB1632" w:rsidRDefault="11CB1632" w:rsidP="009D79F5">
      <w:pPr>
        <w:pStyle w:val="Bodycopy"/>
        <w:keepNext/>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3A5A9B8B" w14:textId="77777777" w:rsidTr="00EB02C1">
        <w:trPr>
          <w:cantSplit/>
        </w:trPr>
        <w:tc>
          <w:tcPr>
            <w:tcW w:w="2160" w:type="dxa"/>
            <w:shd w:val="clear" w:color="auto" w:fill="000000" w:themeFill="text1"/>
          </w:tcPr>
          <w:p w14:paraId="42789CEA"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Process Step</w:t>
            </w:r>
          </w:p>
        </w:tc>
        <w:tc>
          <w:tcPr>
            <w:tcW w:w="7110" w:type="dxa"/>
            <w:shd w:val="clear" w:color="auto" w:fill="000000" w:themeFill="text1"/>
          </w:tcPr>
          <w:p w14:paraId="2828A54F" w14:textId="77777777" w:rsidR="007046E3" w:rsidRPr="00547370" w:rsidRDefault="007046E3" w:rsidP="00EB02C1">
            <w:pPr>
              <w:rPr>
                <w:rFonts w:ascii="Verdana" w:hAnsi="Verdana" w:cs="Arial"/>
                <w:b/>
                <w:sz w:val="22"/>
                <w:szCs w:val="22"/>
              </w:rPr>
            </w:pPr>
            <w:r w:rsidRPr="00547370">
              <w:rPr>
                <w:rFonts w:ascii="Verdana" w:hAnsi="Verdana" w:cs="Arial"/>
                <w:b/>
                <w:sz w:val="22"/>
                <w:szCs w:val="22"/>
              </w:rPr>
              <w:t>Description</w:t>
            </w:r>
          </w:p>
        </w:tc>
      </w:tr>
      <w:tr w:rsidR="007046E3" w:rsidRPr="00547370" w14:paraId="5D0B2313" w14:textId="77777777" w:rsidTr="00EB02C1">
        <w:tc>
          <w:tcPr>
            <w:tcW w:w="2160" w:type="dxa"/>
            <w:vAlign w:val="center"/>
          </w:tcPr>
          <w:p w14:paraId="410E0727" w14:textId="77777777" w:rsidR="007046E3" w:rsidRPr="00547370" w:rsidRDefault="007046E3" w:rsidP="00EB02C1">
            <w:pPr>
              <w:keepNext/>
              <w:rPr>
                <w:rFonts w:ascii="Verdana" w:hAnsi="Verdana" w:cs="Arial"/>
                <w:bCs/>
              </w:rPr>
            </w:pPr>
          </w:p>
        </w:tc>
        <w:tc>
          <w:tcPr>
            <w:tcW w:w="7110" w:type="dxa"/>
            <w:vAlign w:val="center"/>
          </w:tcPr>
          <w:p w14:paraId="52352CF9" w14:textId="77777777" w:rsidR="007046E3" w:rsidRPr="00547370" w:rsidRDefault="007046E3" w:rsidP="00EB02C1">
            <w:pPr>
              <w:keepNext/>
              <w:rPr>
                <w:rFonts w:ascii="Verdana" w:hAnsi="Verdana" w:cs="Arial"/>
              </w:rPr>
            </w:pPr>
          </w:p>
        </w:tc>
      </w:tr>
      <w:tr w:rsidR="007046E3" w:rsidRPr="00547370" w14:paraId="7022E25D" w14:textId="77777777" w:rsidTr="00EB02C1">
        <w:tc>
          <w:tcPr>
            <w:tcW w:w="2160" w:type="dxa"/>
            <w:vAlign w:val="center"/>
          </w:tcPr>
          <w:p w14:paraId="0F4D68D8" w14:textId="77777777" w:rsidR="007046E3" w:rsidRPr="00547370" w:rsidRDefault="007046E3" w:rsidP="00EB02C1">
            <w:pPr>
              <w:keepNext/>
              <w:rPr>
                <w:rFonts w:ascii="Verdana" w:hAnsi="Verdana" w:cs="Arial"/>
                <w:bCs/>
              </w:rPr>
            </w:pPr>
          </w:p>
        </w:tc>
        <w:tc>
          <w:tcPr>
            <w:tcW w:w="7110" w:type="dxa"/>
            <w:vAlign w:val="center"/>
          </w:tcPr>
          <w:p w14:paraId="27BBF140" w14:textId="77777777" w:rsidR="007046E3" w:rsidRPr="00547370" w:rsidRDefault="007046E3" w:rsidP="00EB02C1">
            <w:pPr>
              <w:keepNext/>
              <w:rPr>
                <w:rFonts w:ascii="Verdana" w:hAnsi="Verdana" w:cs="Arial"/>
              </w:rPr>
            </w:pPr>
          </w:p>
        </w:tc>
      </w:tr>
      <w:tr w:rsidR="007046E3" w:rsidRPr="00547370" w14:paraId="1A073F07" w14:textId="77777777" w:rsidTr="00EB02C1">
        <w:tc>
          <w:tcPr>
            <w:tcW w:w="2160" w:type="dxa"/>
            <w:vAlign w:val="center"/>
          </w:tcPr>
          <w:p w14:paraId="0552F9E2" w14:textId="77777777" w:rsidR="007046E3" w:rsidRPr="00547370" w:rsidRDefault="007046E3" w:rsidP="00EB02C1">
            <w:pPr>
              <w:keepNext/>
              <w:rPr>
                <w:rFonts w:ascii="Verdana" w:hAnsi="Verdana" w:cs="Arial"/>
                <w:bCs/>
              </w:rPr>
            </w:pPr>
          </w:p>
        </w:tc>
        <w:tc>
          <w:tcPr>
            <w:tcW w:w="7110" w:type="dxa"/>
            <w:vAlign w:val="center"/>
          </w:tcPr>
          <w:p w14:paraId="5B48FC63" w14:textId="77777777" w:rsidR="007046E3" w:rsidRPr="00547370" w:rsidRDefault="007046E3" w:rsidP="00EB02C1">
            <w:pPr>
              <w:keepNext/>
              <w:rPr>
                <w:rFonts w:ascii="Verdana" w:hAnsi="Verdana" w:cs="Arial"/>
              </w:rPr>
            </w:pPr>
          </w:p>
        </w:tc>
      </w:tr>
      <w:tr w:rsidR="007046E3" w:rsidRPr="00547370" w14:paraId="7FA5CF57" w14:textId="77777777" w:rsidTr="00EB02C1">
        <w:tc>
          <w:tcPr>
            <w:tcW w:w="2160" w:type="dxa"/>
            <w:vAlign w:val="center"/>
          </w:tcPr>
          <w:p w14:paraId="2309B9F3" w14:textId="77777777" w:rsidR="007046E3" w:rsidRPr="00547370" w:rsidRDefault="007046E3" w:rsidP="00EB02C1">
            <w:pPr>
              <w:keepNext/>
              <w:rPr>
                <w:rFonts w:ascii="Verdana" w:hAnsi="Verdana" w:cs="Arial"/>
                <w:bCs/>
              </w:rPr>
            </w:pPr>
          </w:p>
        </w:tc>
        <w:tc>
          <w:tcPr>
            <w:tcW w:w="7110" w:type="dxa"/>
            <w:vAlign w:val="center"/>
          </w:tcPr>
          <w:p w14:paraId="472F60EA" w14:textId="77777777" w:rsidR="007046E3" w:rsidRPr="00547370" w:rsidRDefault="007046E3" w:rsidP="00EB02C1">
            <w:pPr>
              <w:keepNext/>
              <w:rPr>
                <w:rFonts w:ascii="Verdana" w:hAnsi="Verdana" w:cs="Arial"/>
              </w:rPr>
            </w:pPr>
          </w:p>
        </w:tc>
      </w:tr>
      <w:tr w:rsidR="007046E3" w:rsidRPr="00547370" w14:paraId="7DA745BE" w14:textId="77777777" w:rsidTr="00EB02C1">
        <w:tc>
          <w:tcPr>
            <w:tcW w:w="2160" w:type="dxa"/>
            <w:vAlign w:val="center"/>
          </w:tcPr>
          <w:p w14:paraId="171030BF" w14:textId="77777777" w:rsidR="007046E3" w:rsidRPr="00547370" w:rsidRDefault="007046E3" w:rsidP="00EB02C1">
            <w:pPr>
              <w:keepNext/>
              <w:rPr>
                <w:rFonts w:ascii="Verdana" w:hAnsi="Verdana" w:cs="Arial"/>
                <w:bCs/>
              </w:rPr>
            </w:pPr>
          </w:p>
        </w:tc>
        <w:tc>
          <w:tcPr>
            <w:tcW w:w="7110" w:type="dxa"/>
            <w:vAlign w:val="center"/>
          </w:tcPr>
          <w:p w14:paraId="632AD7D7" w14:textId="77777777" w:rsidR="007046E3" w:rsidRPr="00547370" w:rsidRDefault="007046E3" w:rsidP="00EB02C1">
            <w:pPr>
              <w:keepNext/>
              <w:rPr>
                <w:rFonts w:ascii="Verdana" w:hAnsi="Verdana" w:cs="Arial"/>
              </w:rPr>
            </w:pPr>
          </w:p>
        </w:tc>
      </w:tr>
      <w:tr w:rsidR="007046E3" w:rsidRPr="00547370" w14:paraId="0CB2BF51" w14:textId="77777777" w:rsidTr="00EB02C1">
        <w:tc>
          <w:tcPr>
            <w:tcW w:w="2160" w:type="dxa"/>
            <w:vAlign w:val="center"/>
          </w:tcPr>
          <w:p w14:paraId="152B86C8" w14:textId="77777777" w:rsidR="007046E3" w:rsidRPr="00547370" w:rsidRDefault="007046E3" w:rsidP="00EB02C1">
            <w:pPr>
              <w:keepNext/>
              <w:rPr>
                <w:rFonts w:ascii="Verdana" w:hAnsi="Verdana" w:cs="Arial"/>
                <w:bCs/>
              </w:rPr>
            </w:pPr>
          </w:p>
        </w:tc>
        <w:tc>
          <w:tcPr>
            <w:tcW w:w="7110" w:type="dxa"/>
            <w:vAlign w:val="center"/>
          </w:tcPr>
          <w:p w14:paraId="41DE6AC4" w14:textId="77777777" w:rsidR="007046E3" w:rsidRPr="00547370" w:rsidRDefault="007046E3" w:rsidP="00EB02C1">
            <w:pPr>
              <w:keepNext/>
              <w:rPr>
                <w:rFonts w:ascii="Verdana" w:hAnsi="Verdana" w:cs="Arial"/>
              </w:rPr>
            </w:pPr>
          </w:p>
        </w:tc>
      </w:tr>
      <w:tr w:rsidR="007046E3" w:rsidRPr="00547370" w14:paraId="21DA5660" w14:textId="77777777" w:rsidTr="00EB02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40623F4C" w14:textId="77777777" w:rsidR="007046E3" w:rsidRPr="00547370" w:rsidRDefault="007046E3" w:rsidP="00EB02C1">
            <w:pPr>
              <w:pStyle w:val="Header"/>
              <w:keepNext/>
              <w:jc w:val="left"/>
              <w:rPr>
                <w:rFonts w:ascii="Verdana" w:hAnsi="Verdana" w:cs="Arial"/>
                <w:b w:val="0"/>
                <w:bCs/>
              </w:rPr>
            </w:pPr>
          </w:p>
        </w:tc>
        <w:tc>
          <w:tcPr>
            <w:tcW w:w="7110" w:type="dxa"/>
            <w:tcBorders>
              <w:top w:val="single" w:sz="6" w:space="0" w:color="auto"/>
              <w:left w:val="single" w:sz="6" w:space="0" w:color="auto"/>
              <w:bottom w:val="single" w:sz="6" w:space="0" w:color="auto"/>
              <w:right w:val="single" w:sz="6" w:space="0" w:color="auto"/>
            </w:tcBorders>
            <w:vAlign w:val="center"/>
          </w:tcPr>
          <w:p w14:paraId="14231B48" w14:textId="77777777" w:rsidR="007046E3" w:rsidRPr="00547370" w:rsidRDefault="007046E3" w:rsidP="00EB02C1">
            <w:pPr>
              <w:pStyle w:val="Header"/>
              <w:keepNext/>
              <w:jc w:val="left"/>
              <w:rPr>
                <w:rFonts w:ascii="Verdana" w:hAnsi="Verdana" w:cs="Arial"/>
                <w:b w:val="0"/>
              </w:rPr>
            </w:pPr>
          </w:p>
        </w:tc>
      </w:tr>
    </w:tbl>
    <w:p w14:paraId="503063B6" w14:textId="699B3502" w:rsidR="007046E3" w:rsidRPr="00547370" w:rsidRDefault="413FC289" w:rsidP="00B90447">
      <w:pPr>
        <w:pStyle w:val="Heading2"/>
        <w:keepNext/>
        <w:numPr>
          <w:ilvl w:val="1"/>
          <w:numId w:val="13"/>
        </w:numPr>
        <w:ind w:left="540"/>
        <w:rPr>
          <w:rFonts w:ascii="Verdana" w:hAnsi="Verdana"/>
        </w:rPr>
      </w:pPr>
      <w:bookmarkStart w:id="53" w:name="_Toc500937152"/>
      <w:bookmarkStart w:id="54" w:name="_Toc115656962"/>
      <w:r w:rsidRPr="4B67D6EB">
        <w:rPr>
          <w:rFonts w:ascii="Verdana" w:hAnsi="Verdana"/>
        </w:rPr>
        <w:t>Integration Details</w:t>
      </w:r>
      <w:bookmarkEnd w:id="53"/>
      <w:bookmarkEnd w:id="54"/>
    </w:p>
    <w:p w14:paraId="0B18C651" w14:textId="24147BA4" w:rsidR="00B90447" w:rsidRPr="00547370" w:rsidRDefault="00B90447" w:rsidP="1F6A7A4F">
      <w:pPr>
        <w:pStyle w:val="Bodycopy"/>
        <w:rPr>
          <w:rFonts w:ascii="Verdana" w:hAnsi="Verdana"/>
          <w:color w:val="auto"/>
        </w:rPr>
      </w:pPr>
    </w:p>
    <w:p w14:paraId="4F87853E" w14:textId="1D1C4F54" w:rsidR="007046E3" w:rsidRPr="00547370" w:rsidRDefault="413FC289" w:rsidP="00B90447">
      <w:pPr>
        <w:pStyle w:val="Heading3"/>
        <w:numPr>
          <w:ilvl w:val="2"/>
          <w:numId w:val="13"/>
        </w:numPr>
        <w:tabs>
          <w:tab w:val="num" w:pos="2160"/>
        </w:tabs>
        <w:rPr>
          <w:rFonts w:ascii="Verdana" w:hAnsi="Verdana"/>
        </w:rPr>
      </w:pPr>
      <w:bookmarkStart w:id="55" w:name="_Toc486508614"/>
      <w:bookmarkStart w:id="56" w:name="_Toc1344282672"/>
      <w:proofErr w:type="spellStart"/>
      <w:r w:rsidRPr="4B67D6EB">
        <w:rPr>
          <w:rFonts w:ascii="Verdana" w:hAnsi="Verdana"/>
        </w:rPr>
        <w:t>Integration_Name</w:t>
      </w:r>
      <w:proofErr w:type="spellEnd"/>
      <w:r w:rsidRPr="4B67D6EB">
        <w:rPr>
          <w:rFonts w:ascii="Verdana" w:hAnsi="Verdana"/>
        </w:rPr>
        <w:t xml:space="preserve"> Integration Design</w:t>
      </w:r>
      <w:bookmarkEnd w:id="55"/>
      <w:bookmarkEnd w:id="56"/>
    </w:p>
    <w:p w14:paraId="7F4A6604" w14:textId="1C56B96E" w:rsidR="3C23175F" w:rsidRDefault="00BA7684" w:rsidP="1F6A7A4F">
      <w:pPr>
        <w:pStyle w:val="Bodycopy"/>
        <w:tabs>
          <w:tab w:val="num" w:pos="2160"/>
        </w:tabs>
      </w:pPr>
      <w: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00EB02C1">
        <w:trPr>
          <w:cantSplit/>
        </w:trPr>
        <w:tc>
          <w:tcPr>
            <w:tcW w:w="9270" w:type="dxa"/>
            <w:gridSpan w:val="2"/>
            <w:shd w:val="clear" w:color="auto" w:fill="000000" w:themeFill="text1"/>
          </w:tcPr>
          <w:p w14:paraId="1D0F8420"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Integration Design</w:t>
            </w:r>
          </w:p>
        </w:tc>
      </w:tr>
      <w:tr w:rsidR="007046E3" w:rsidRPr="00547370" w14:paraId="3E17060F" w14:textId="77777777" w:rsidTr="00EB02C1">
        <w:tc>
          <w:tcPr>
            <w:tcW w:w="2160" w:type="dxa"/>
          </w:tcPr>
          <w:p w14:paraId="4E2FD85A" w14:textId="77777777" w:rsidR="007046E3" w:rsidRPr="00547370" w:rsidRDefault="007046E3" w:rsidP="00EB02C1">
            <w:pPr>
              <w:keepNext/>
              <w:rPr>
                <w:rFonts w:ascii="Verdana" w:hAnsi="Verdana" w:cs="Arial"/>
                <w:b/>
                <w:bCs/>
              </w:rPr>
            </w:pPr>
            <w:r w:rsidRPr="00547370">
              <w:rPr>
                <w:rFonts w:ascii="Verdana" w:hAnsi="Verdana" w:cs="Arial"/>
                <w:b/>
                <w:bCs/>
              </w:rPr>
              <w:lastRenderedPageBreak/>
              <w:t>Integration System Name</w:t>
            </w:r>
          </w:p>
        </w:tc>
        <w:tc>
          <w:tcPr>
            <w:tcW w:w="7110" w:type="dxa"/>
          </w:tcPr>
          <w:p w14:paraId="1C8BE684" w14:textId="2381A36F" w:rsidR="007046E3" w:rsidRPr="00547370" w:rsidRDefault="00C84669" w:rsidP="00EB02C1">
            <w:pPr>
              <w:keepNext/>
              <w:rPr>
                <w:rFonts w:ascii="Verdana" w:hAnsi="Verdana" w:cs="Arial"/>
              </w:rPr>
            </w:pPr>
            <w:r w:rsidRPr="00C84669">
              <w:rPr>
                <w:rFonts w:ascii="Verdana" w:hAnsi="Verdana" w:cs="Arial"/>
              </w:rPr>
              <w:t xml:space="preserve">O2_GENAI_INT3816_Transfer Orders (Cloud to </w:t>
            </w:r>
            <w:proofErr w:type="spellStart"/>
            <w:r w:rsidRPr="00C84669">
              <w:rPr>
                <w:rFonts w:ascii="Verdana" w:hAnsi="Verdana" w:cs="Arial"/>
              </w:rPr>
              <w:t>Logfire</w:t>
            </w:r>
            <w:proofErr w:type="spellEnd"/>
            <w:r w:rsidRPr="00C84669">
              <w:rPr>
                <w:rFonts w:ascii="Verdana" w:hAnsi="Verdana" w:cs="Arial"/>
              </w:rPr>
              <w:t>)</w:t>
            </w:r>
          </w:p>
        </w:tc>
      </w:tr>
      <w:tr w:rsidR="007046E3" w:rsidRPr="00547370" w14:paraId="6066B50D" w14:textId="77777777" w:rsidTr="00EB02C1">
        <w:tc>
          <w:tcPr>
            <w:tcW w:w="2160" w:type="dxa"/>
          </w:tcPr>
          <w:p w14:paraId="14503875" w14:textId="77777777" w:rsidR="007046E3" w:rsidRPr="00547370" w:rsidRDefault="007046E3" w:rsidP="00EB02C1">
            <w:pPr>
              <w:keepNext/>
              <w:rPr>
                <w:rFonts w:ascii="Verdana" w:hAnsi="Verdana" w:cs="Arial"/>
                <w:b/>
                <w:bCs/>
              </w:rPr>
            </w:pPr>
            <w:r w:rsidRPr="00547370">
              <w:rPr>
                <w:rFonts w:ascii="Verdana" w:hAnsi="Verdana" w:cs="Arial"/>
                <w:b/>
                <w:bCs/>
              </w:rPr>
              <w:t>Integration Type</w:t>
            </w:r>
          </w:p>
        </w:tc>
        <w:tc>
          <w:tcPr>
            <w:tcW w:w="7110" w:type="dxa"/>
          </w:tcPr>
          <w:p w14:paraId="64928D2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Inbound</w:t>
            </w:r>
          </w:p>
          <w:p w14:paraId="653E419F"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Outbound</w:t>
            </w:r>
          </w:p>
          <w:p w14:paraId="206867E6" w14:textId="77777777" w:rsidR="007046E3" w:rsidRPr="00547370" w:rsidRDefault="007046E3" w:rsidP="00EB02C1">
            <w:pPr>
              <w:keepNext/>
              <w:rPr>
                <w:rFonts w:ascii="Verdana" w:hAnsi="Verdana" w:cs="Arial"/>
              </w:rPr>
            </w:pPr>
          </w:p>
        </w:tc>
      </w:tr>
      <w:tr w:rsidR="007046E3" w:rsidRPr="00547370" w14:paraId="1A009A3B" w14:textId="77777777" w:rsidTr="00EB02C1">
        <w:tc>
          <w:tcPr>
            <w:tcW w:w="2160" w:type="dxa"/>
          </w:tcPr>
          <w:p w14:paraId="5F3C8D09" w14:textId="77777777" w:rsidR="007046E3" w:rsidRPr="00547370" w:rsidRDefault="007046E3" w:rsidP="00EB02C1">
            <w:pPr>
              <w:keepNext/>
              <w:rPr>
                <w:rFonts w:ascii="Verdana" w:hAnsi="Verdana" w:cs="Arial"/>
                <w:b/>
                <w:bCs/>
              </w:rPr>
            </w:pPr>
            <w:r w:rsidRPr="00547370">
              <w:rPr>
                <w:rFonts w:ascii="Verdana" w:hAnsi="Verdana" w:cs="Arial"/>
                <w:b/>
                <w:bCs/>
              </w:rPr>
              <w:t>Integration Tool</w:t>
            </w:r>
          </w:p>
        </w:tc>
        <w:tc>
          <w:tcPr>
            <w:tcW w:w="7110" w:type="dxa"/>
          </w:tcPr>
          <w:p w14:paraId="30FB7FE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HCM Extract</w:t>
            </w:r>
          </w:p>
          <w:p w14:paraId="3B661DB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BIP</w:t>
            </w:r>
          </w:p>
          <w:p w14:paraId="578E4DF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HDL</w:t>
            </w:r>
          </w:p>
          <w:p w14:paraId="0952EDA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PBL</w:t>
            </w:r>
          </w:p>
          <w:p w14:paraId="4D74EEF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Services</w:t>
            </w:r>
          </w:p>
        </w:tc>
      </w:tr>
      <w:tr w:rsidR="007046E3" w:rsidRPr="00547370" w14:paraId="1E1162E6" w14:textId="77777777" w:rsidTr="00EB02C1">
        <w:tc>
          <w:tcPr>
            <w:tcW w:w="2160" w:type="dxa"/>
          </w:tcPr>
          <w:p w14:paraId="24297FC2" w14:textId="77777777" w:rsidR="007046E3" w:rsidRPr="00547370" w:rsidRDefault="007046E3" w:rsidP="00EB02C1">
            <w:pPr>
              <w:keepNext/>
              <w:rPr>
                <w:rFonts w:ascii="Verdana" w:hAnsi="Verdana" w:cs="Arial"/>
                <w:bCs/>
              </w:rPr>
            </w:pPr>
            <w:r w:rsidRPr="00547370">
              <w:rPr>
                <w:rFonts w:ascii="Verdana" w:hAnsi="Verdana" w:cs="Arial"/>
                <w:b/>
                <w:bCs/>
              </w:rPr>
              <w:t xml:space="preserve">Data Source </w:t>
            </w:r>
            <w:r w:rsidRPr="00547370">
              <w:rPr>
                <w:rFonts w:ascii="Verdana" w:hAnsi="Verdana" w:cs="Arial"/>
                <w:bCs/>
              </w:rPr>
              <w:t>(check all that apply)</w:t>
            </w:r>
          </w:p>
        </w:tc>
        <w:tc>
          <w:tcPr>
            <w:tcW w:w="7110" w:type="dxa"/>
          </w:tcPr>
          <w:p w14:paraId="67170366"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Custom Report &lt;insert report name&gt;</w:t>
            </w:r>
          </w:p>
          <w:p w14:paraId="78EA5CA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Cloud Connect Template Type &lt;specify CCW/PICOF/Other&gt;</w:t>
            </w:r>
          </w:p>
          <w:p w14:paraId="51F19BDB"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Web Service &lt;insert WWS name or external web service&gt;</w:t>
            </w:r>
          </w:p>
          <w:p w14:paraId="3CF5001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File Inbound into Oracle &lt;insert file name&gt;</w:t>
            </w:r>
          </w:p>
        </w:tc>
      </w:tr>
      <w:tr w:rsidR="007046E3" w:rsidRPr="00547370" w14:paraId="7C93B603" w14:textId="77777777" w:rsidTr="00EB02C1">
        <w:tc>
          <w:tcPr>
            <w:tcW w:w="2160" w:type="dxa"/>
          </w:tcPr>
          <w:p w14:paraId="1C0BE4A7" w14:textId="77777777" w:rsidR="007046E3" w:rsidRPr="00547370" w:rsidRDefault="007046E3" w:rsidP="00EB02C1">
            <w:pPr>
              <w:keepNext/>
              <w:rPr>
                <w:rFonts w:ascii="Verdana" w:hAnsi="Verdana" w:cs="Arial"/>
                <w:b/>
                <w:bCs/>
              </w:rPr>
            </w:pPr>
          </w:p>
        </w:tc>
        <w:tc>
          <w:tcPr>
            <w:tcW w:w="7110" w:type="dxa"/>
          </w:tcPr>
          <w:p w14:paraId="0F4F9F02" w14:textId="77777777" w:rsidR="007046E3" w:rsidRPr="00547370" w:rsidRDefault="007046E3" w:rsidP="00EB02C1">
            <w:pPr>
              <w:keepNext/>
              <w:rPr>
                <w:rFonts w:ascii="Verdana" w:hAnsi="Verdana" w:cs="Arial"/>
              </w:rPr>
            </w:pPr>
          </w:p>
        </w:tc>
      </w:tr>
      <w:tr w:rsidR="007046E3" w:rsidRPr="00547370" w14:paraId="57247D04" w14:textId="77777777" w:rsidTr="00EB02C1">
        <w:tc>
          <w:tcPr>
            <w:tcW w:w="2160" w:type="dxa"/>
          </w:tcPr>
          <w:p w14:paraId="49BA8A53" w14:textId="77777777" w:rsidR="007046E3" w:rsidRPr="00547370" w:rsidRDefault="007046E3" w:rsidP="00EB02C1">
            <w:pPr>
              <w:keepNext/>
              <w:rPr>
                <w:rFonts w:ascii="Verdana" w:hAnsi="Verdana" w:cs="Arial"/>
                <w:b/>
                <w:bCs/>
              </w:rPr>
            </w:pPr>
            <w:r w:rsidRPr="00547370">
              <w:rPr>
                <w:rFonts w:ascii="Verdana" w:hAnsi="Verdana" w:cs="Arial"/>
                <w:b/>
                <w:bCs/>
              </w:rPr>
              <w:t>Transformation</w:t>
            </w:r>
          </w:p>
        </w:tc>
        <w:tc>
          <w:tcPr>
            <w:tcW w:w="7110" w:type="dxa"/>
          </w:tcPr>
          <w:p w14:paraId="1459681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Doc Transformation &lt;name of file&gt; </w:t>
            </w:r>
          </w:p>
          <w:p w14:paraId="44FB47A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XSLT &lt;name of XSLT file(s)&gt;</w:t>
            </w:r>
          </w:p>
          <w:p w14:paraId="76F95AF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None</w:t>
            </w:r>
          </w:p>
        </w:tc>
      </w:tr>
      <w:tr w:rsidR="007046E3" w:rsidRPr="00547370" w14:paraId="530BEC05" w14:textId="77777777" w:rsidTr="00EB02C1">
        <w:tc>
          <w:tcPr>
            <w:tcW w:w="2160" w:type="dxa"/>
          </w:tcPr>
          <w:p w14:paraId="2DDCEBE1" w14:textId="77777777" w:rsidR="007046E3" w:rsidRPr="00547370" w:rsidRDefault="007046E3" w:rsidP="00EB02C1">
            <w:pPr>
              <w:keepNext/>
              <w:rPr>
                <w:rFonts w:ascii="Verdana" w:hAnsi="Verdana" w:cs="Arial"/>
                <w:b/>
                <w:bCs/>
              </w:rPr>
            </w:pPr>
            <w:r w:rsidRPr="00547370">
              <w:rPr>
                <w:rFonts w:ascii="Verdana" w:hAnsi="Verdana" w:cs="Arial"/>
                <w:b/>
                <w:bCs/>
              </w:rPr>
              <w:t>Delivery / Retrieval Service</w:t>
            </w:r>
          </w:p>
        </w:tc>
        <w:tc>
          <w:tcPr>
            <w:tcW w:w="7110" w:type="dxa"/>
          </w:tcPr>
          <w:p w14:paraId="0F51E005" w14:textId="77777777" w:rsidR="007046E3" w:rsidRPr="00547370" w:rsidRDefault="007046E3" w:rsidP="00EB02C1">
            <w:pPr>
              <w:keepNext/>
              <w:rPr>
                <w:rFonts w:ascii="Verdana" w:hAnsi="Verdana" w:cs="Arial"/>
              </w:rPr>
            </w:pPr>
            <w:r w:rsidRPr="00547370">
              <w:rPr>
                <w:rFonts w:ascii="Verdana" w:hAnsi="Verdana" w:cs="Arial"/>
              </w:rPr>
              <w:t>&lt;insert delivery/retrieval details such as UCM/SFTP/PAAS&gt;</w:t>
            </w:r>
          </w:p>
        </w:tc>
      </w:tr>
      <w:tr w:rsidR="007046E3" w:rsidRPr="00547370" w14:paraId="1DAB56FB" w14:textId="77777777" w:rsidTr="00EB02C1">
        <w:trPr>
          <w:cantSplit/>
        </w:trPr>
        <w:tc>
          <w:tcPr>
            <w:tcW w:w="2160" w:type="dxa"/>
          </w:tcPr>
          <w:p w14:paraId="0B6A4B3E" w14:textId="77777777" w:rsidR="007046E3" w:rsidRPr="00547370" w:rsidRDefault="007046E3" w:rsidP="00EB02C1">
            <w:pPr>
              <w:keepNext/>
              <w:rPr>
                <w:rFonts w:ascii="Verdana" w:hAnsi="Verdana" w:cs="Arial"/>
                <w:b/>
                <w:bCs/>
              </w:rPr>
            </w:pPr>
            <w:r w:rsidRPr="00547370">
              <w:rPr>
                <w:rFonts w:ascii="Verdana" w:hAnsi="Verdana" w:cs="Arial"/>
                <w:b/>
                <w:bCs/>
              </w:rPr>
              <w:t>Output/Inbound Filename</w:t>
            </w:r>
          </w:p>
        </w:tc>
        <w:tc>
          <w:tcPr>
            <w:tcW w:w="7110" w:type="dxa"/>
          </w:tcPr>
          <w:p w14:paraId="07D551AF" w14:textId="77777777" w:rsidR="007046E3" w:rsidRPr="00547370" w:rsidRDefault="007046E3" w:rsidP="00EB02C1">
            <w:pPr>
              <w:keepNext/>
              <w:rPr>
                <w:rFonts w:ascii="Verdana" w:hAnsi="Verdana" w:cs="Arial"/>
              </w:rPr>
            </w:pPr>
            <w:r w:rsidRPr="00547370">
              <w:rPr>
                <w:rFonts w:ascii="Verdana" w:hAnsi="Verdana" w:cs="Arial"/>
              </w:rPr>
              <w:t>&lt;filename or Not Applicable&gt;</w:t>
            </w:r>
          </w:p>
        </w:tc>
      </w:tr>
      <w:tr w:rsidR="007046E3" w:rsidRPr="00547370" w14:paraId="165E4D8B" w14:textId="77777777" w:rsidTr="00EB02C1">
        <w:trPr>
          <w:cantSplit/>
        </w:trPr>
        <w:tc>
          <w:tcPr>
            <w:tcW w:w="2160" w:type="dxa"/>
          </w:tcPr>
          <w:p w14:paraId="51349BB2" w14:textId="77777777" w:rsidR="007046E3" w:rsidRPr="00547370" w:rsidRDefault="007046E3" w:rsidP="00EB02C1">
            <w:pPr>
              <w:keepNext/>
              <w:rPr>
                <w:rFonts w:ascii="Verdana" w:hAnsi="Verdana" w:cs="Arial"/>
                <w:b/>
                <w:bCs/>
              </w:rPr>
            </w:pPr>
            <w:r w:rsidRPr="00547370">
              <w:rPr>
                <w:rFonts w:ascii="Verdana" w:hAnsi="Verdana" w:cs="Arial"/>
                <w:b/>
                <w:bCs/>
              </w:rPr>
              <w:t>File Format</w:t>
            </w:r>
          </w:p>
        </w:tc>
        <w:tc>
          <w:tcPr>
            <w:tcW w:w="7110" w:type="dxa"/>
          </w:tcPr>
          <w:p w14:paraId="6A45E490" w14:textId="77777777" w:rsidR="007046E3" w:rsidRPr="00547370" w:rsidRDefault="007046E3" w:rsidP="00EB02C1">
            <w:pPr>
              <w:keepNext/>
              <w:rPr>
                <w:rFonts w:ascii="Verdana" w:hAnsi="Verdana" w:cs="Arial"/>
              </w:rPr>
            </w:pPr>
            <w:r w:rsidRPr="00547370">
              <w:rPr>
                <w:rFonts w:ascii="Verdana" w:hAnsi="Verdana" w:cs="Arial"/>
              </w:rPr>
              <w:t>&lt;csv, pipe delimited, Not Applicable&gt;</w:t>
            </w:r>
          </w:p>
        </w:tc>
      </w:tr>
      <w:tr w:rsidR="007046E3" w:rsidRPr="00547370" w14:paraId="39279D2F" w14:textId="77777777" w:rsidTr="00EB02C1">
        <w:trPr>
          <w:cantSplit/>
        </w:trPr>
        <w:tc>
          <w:tcPr>
            <w:tcW w:w="2160" w:type="dxa"/>
          </w:tcPr>
          <w:p w14:paraId="3AD1902F" w14:textId="77777777" w:rsidR="007046E3" w:rsidRPr="00547370" w:rsidRDefault="007046E3" w:rsidP="00EB02C1">
            <w:pPr>
              <w:keepNext/>
              <w:rPr>
                <w:rFonts w:ascii="Verdana" w:hAnsi="Verdana" w:cs="Arial"/>
                <w:b/>
                <w:bCs/>
              </w:rPr>
            </w:pPr>
            <w:r w:rsidRPr="00547370">
              <w:rPr>
                <w:rFonts w:ascii="Verdana" w:hAnsi="Verdana" w:cs="Arial"/>
                <w:b/>
                <w:bCs/>
              </w:rPr>
              <w:t>Sequence Generators</w:t>
            </w:r>
          </w:p>
        </w:tc>
        <w:tc>
          <w:tcPr>
            <w:tcW w:w="7110" w:type="dxa"/>
          </w:tcPr>
          <w:p w14:paraId="149527E1" w14:textId="77777777" w:rsidR="007046E3" w:rsidRPr="00547370" w:rsidRDefault="007046E3" w:rsidP="00EB02C1">
            <w:pPr>
              <w:keepNext/>
              <w:rPr>
                <w:rFonts w:ascii="Verdana" w:hAnsi="Verdana" w:cs="Arial"/>
              </w:rPr>
            </w:pPr>
            <w:r w:rsidRPr="00547370">
              <w:rPr>
                <w:rFonts w:ascii="Verdana" w:hAnsi="Verdana" w:cs="Arial"/>
              </w:rPr>
              <w:t>&lt;list&gt;</w:t>
            </w:r>
          </w:p>
        </w:tc>
      </w:tr>
      <w:tr w:rsidR="007046E3" w:rsidRPr="00547370" w14:paraId="775C4587" w14:textId="77777777" w:rsidTr="00EB02C1">
        <w:trPr>
          <w:cantSplit/>
        </w:trPr>
        <w:tc>
          <w:tcPr>
            <w:tcW w:w="2160" w:type="dxa"/>
          </w:tcPr>
          <w:p w14:paraId="3FC5E1A0" w14:textId="77777777" w:rsidR="007046E3" w:rsidRPr="00547370" w:rsidRDefault="007046E3" w:rsidP="00EB02C1">
            <w:pPr>
              <w:keepNext/>
              <w:rPr>
                <w:rFonts w:ascii="Verdana" w:hAnsi="Verdana" w:cs="Arial"/>
                <w:b/>
                <w:bCs/>
              </w:rPr>
            </w:pPr>
            <w:r w:rsidRPr="00547370">
              <w:rPr>
                <w:rFonts w:ascii="Verdana" w:hAnsi="Verdana" w:cs="Arial"/>
                <w:b/>
                <w:bCs/>
              </w:rPr>
              <w:t>Document Retention</w:t>
            </w:r>
          </w:p>
        </w:tc>
        <w:tc>
          <w:tcPr>
            <w:tcW w:w="7110" w:type="dxa"/>
          </w:tcPr>
          <w:p w14:paraId="256D90E4" w14:textId="77777777" w:rsidR="007046E3" w:rsidRPr="00547370" w:rsidRDefault="007046E3" w:rsidP="00EB02C1">
            <w:pPr>
              <w:keepNext/>
              <w:rPr>
                <w:rFonts w:ascii="Verdana" w:hAnsi="Verdana" w:cs="Arial"/>
              </w:rPr>
            </w:pPr>
            <w:r w:rsidRPr="00547370">
              <w:rPr>
                <w:rFonts w:ascii="Verdana" w:hAnsi="Verdana" w:cs="Arial"/>
              </w:rPr>
              <w:t>&lt;number of days&gt;</w:t>
            </w:r>
          </w:p>
        </w:tc>
      </w:tr>
      <w:tr w:rsidR="007046E3" w:rsidRPr="00547370" w14:paraId="7FDA31FA" w14:textId="77777777" w:rsidTr="00EB02C1">
        <w:trPr>
          <w:cantSplit/>
        </w:trPr>
        <w:tc>
          <w:tcPr>
            <w:tcW w:w="2160" w:type="dxa"/>
          </w:tcPr>
          <w:p w14:paraId="29E44FEB" w14:textId="77777777" w:rsidR="007046E3" w:rsidRPr="00547370" w:rsidRDefault="007046E3" w:rsidP="00EB02C1">
            <w:pPr>
              <w:keepNext/>
              <w:rPr>
                <w:rFonts w:ascii="Verdana" w:hAnsi="Verdana" w:cs="Arial"/>
                <w:b/>
                <w:bCs/>
              </w:rPr>
            </w:pPr>
            <w:r w:rsidRPr="00547370">
              <w:rPr>
                <w:rFonts w:ascii="Verdana" w:hAnsi="Verdana" w:cs="Arial"/>
                <w:b/>
                <w:bCs/>
              </w:rPr>
              <w:t>Integration System User</w:t>
            </w:r>
          </w:p>
        </w:tc>
        <w:tc>
          <w:tcPr>
            <w:tcW w:w="7110" w:type="dxa"/>
          </w:tcPr>
          <w:p w14:paraId="36DAB839" w14:textId="77777777" w:rsidR="007046E3" w:rsidRPr="00547370" w:rsidRDefault="007046E3" w:rsidP="00EB02C1">
            <w:pPr>
              <w:keepNext/>
              <w:rPr>
                <w:rFonts w:ascii="Verdana" w:hAnsi="Verdana" w:cs="Arial"/>
              </w:rPr>
            </w:pPr>
            <w:r w:rsidRPr="00547370">
              <w:rPr>
                <w:rFonts w:ascii="Verdana" w:hAnsi="Verdana" w:cs="Arial"/>
              </w:rPr>
              <w:t>&lt;document the ISU or user ID of custom report owner&gt;</w:t>
            </w:r>
          </w:p>
        </w:tc>
      </w:tr>
      <w:tr w:rsidR="007046E3" w:rsidRPr="00547370" w14:paraId="7B1C7DB0" w14:textId="77777777" w:rsidTr="00EB02C1">
        <w:trPr>
          <w:cantSplit/>
        </w:trPr>
        <w:tc>
          <w:tcPr>
            <w:tcW w:w="2160" w:type="dxa"/>
          </w:tcPr>
          <w:p w14:paraId="70BC4AC3" w14:textId="77777777" w:rsidR="007046E3" w:rsidRPr="00547370" w:rsidRDefault="007046E3" w:rsidP="00EB02C1">
            <w:pPr>
              <w:keepNext/>
              <w:rPr>
                <w:rFonts w:ascii="Verdana" w:hAnsi="Verdana" w:cs="Arial"/>
                <w:b/>
                <w:bCs/>
              </w:rPr>
            </w:pPr>
            <w:r w:rsidRPr="00547370">
              <w:rPr>
                <w:rFonts w:ascii="Verdana" w:hAnsi="Verdana" w:cs="Arial"/>
                <w:b/>
                <w:bCs/>
              </w:rPr>
              <w:t>Integration System Security Group</w:t>
            </w:r>
          </w:p>
        </w:tc>
        <w:tc>
          <w:tcPr>
            <w:tcW w:w="7110" w:type="dxa"/>
          </w:tcPr>
          <w:p w14:paraId="028D204B" w14:textId="77777777" w:rsidR="007046E3" w:rsidRPr="00547370" w:rsidRDefault="007046E3" w:rsidP="00EB02C1">
            <w:pPr>
              <w:keepNext/>
              <w:rPr>
                <w:rFonts w:ascii="Verdana" w:hAnsi="Verdana" w:cs="Arial"/>
              </w:rPr>
            </w:pPr>
            <w:r w:rsidRPr="00547370">
              <w:rPr>
                <w:rFonts w:ascii="Verdana" w:hAnsi="Verdana" w:cs="Arial"/>
              </w:rPr>
              <w:t>&lt;document the ISSG or Not Applicable&gt;</w:t>
            </w:r>
          </w:p>
        </w:tc>
      </w:tr>
      <w:tr w:rsidR="007046E3" w:rsidRPr="00547370" w14:paraId="41055BE1" w14:textId="77777777" w:rsidTr="00EB02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547370" w:rsidRDefault="007046E3" w:rsidP="00EB02C1">
            <w:pPr>
              <w:pStyle w:val="Header"/>
              <w:keepNext/>
              <w:jc w:val="left"/>
              <w:rPr>
                <w:rFonts w:ascii="Verdana" w:hAnsi="Verdana" w:cs="Arial"/>
                <w:b w:val="0"/>
                <w:bCs/>
              </w:rPr>
            </w:pPr>
            <w:r w:rsidRPr="0054737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547370" w:rsidRDefault="007046E3" w:rsidP="00EB02C1">
            <w:pPr>
              <w:pStyle w:val="Header"/>
              <w:keepNext/>
              <w:jc w:val="left"/>
              <w:rPr>
                <w:rFonts w:ascii="Verdana" w:hAnsi="Verdana" w:cs="Arial"/>
                <w:b w:val="0"/>
              </w:rPr>
            </w:pPr>
            <w:r w:rsidRPr="00547370">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5E3CF0BB" w14:textId="77777777" w:rsidR="007046E3" w:rsidRPr="00547370" w:rsidRDefault="007046E3" w:rsidP="007046E3">
      <w:pPr>
        <w:pStyle w:val="Bodycopy"/>
        <w:rPr>
          <w:rFonts w:ascii="Verdana" w:hAnsi="Verdana"/>
          <w:b/>
        </w:rPr>
      </w:pPr>
      <w:r w:rsidRPr="00547370">
        <w:rPr>
          <w:rFonts w:ascii="Verdana" w:hAnsi="Verdana"/>
          <w:b/>
        </w:rPr>
        <w:lastRenderedPageBreak/>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153A0FB3" w14:textId="77777777" w:rsidTr="23C0F835">
        <w:trPr>
          <w:cantSplit/>
        </w:trPr>
        <w:tc>
          <w:tcPr>
            <w:tcW w:w="9270" w:type="dxa"/>
            <w:gridSpan w:val="2"/>
            <w:shd w:val="clear" w:color="auto" w:fill="000000" w:themeFill="text1"/>
          </w:tcPr>
          <w:p w14:paraId="62EC104C"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HCM Extract Details</w:t>
            </w:r>
          </w:p>
        </w:tc>
      </w:tr>
      <w:tr w:rsidR="007046E3" w:rsidRPr="00547370" w14:paraId="778BBD00" w14:textId="77777777" w:rsidTr="23C0F835">
        <w:tc>
          <w:tcPr>
            <w:tcW w:w="2160" w:type="dxa"/>
          </w:tcPr>
          <w:p w14:paraId="6F79029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10646BE4"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&lt;list if applicable&gt;</w:t>
            </w:r>
          </w:p>
        </w:tc>
      </w:tr>
      <w:tr w:rsidR="007046E3" w:rsidRPr="00547370" w14:paraId="79EB5D0D" w14:textId="77777777" w:rsidTr="23C0F835">
        <w:tc>
          <w:tcPr>
            <w:tcW w:w="2160" w:type="dxa"/>
          </w:tcPr>
          <w:p w14:paraId="46DEAB86" w14:textId="77777777" w:rsidR="007046E3" w:rsidRPr="00547370" w:rsidRDefault="007046E3" w:rsidP="00EB02C1">
            <w:pPr>
              <w:keepNext/>
              <w:rPr>
                <w:rFonts w:ascii="Verdana" w:hAnsi="Verdana" w:cs="Arial"/>
                <w:b/>
                <w:bCs/>
              </w:rPr>
            </w:pPr>
            <w:r w:rsidRPr="00547370">
              <w:rPr>
                <w:rFonts w:ascii="Verdana" w:hAnsi="Verdana" w:cs="Arial"/>
                <w:b/>
                <w:bCs/>
              </w:rPr>
              <w:t>Parameters</w:t>
            </w:r>
          </w:p>
        </w:tc>
        <w:tc>
          <w:tcPr>
            <w:tcW w:w="7110" w:type="dxa"/>
          </w:tcPr>
          <w:p w14:paraId="67671DB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04BF72DC" w14:textId="77777777" w:rsidTr="23C0F835">
        <w:tc>
          <w:tcPr>
            <w:tcW w:w="2160" w:type="dxa"/>
          </w:tcPr>
          <w:p w14:paraId="555DB3AF" w14:textId="77777777" w:rsidR="007046E3" w:rsidRPr="00547370" w:rsidRDefault="007046E3" w:rsidP="00EB02C1">
            <w:pPr>
              <w:keepNext/>
              <w:rPr>
                <w:rFonts w:ascii="Verdana" w:hAnsi="Verdana" w:cs="Arial"/>
                <w:b/>
                <w:bCs/>
              </w:rPr>
            </w:pPr>
            <w:r w:rsidRPr="00547370">
              <w:rPr>
                <w:rFonts w:ascii="Verdana" w:hAnsi="Verdana" w:cs="Arial"/>
                <w:b/>
                <w:bCs/>
              </w:rPr>
              <w:t>Links</w:t>
            </w:r>
          </w:p>
        </w:tc>
        <w:tc>
          <w:tcPr>
            <w:tcW w:w="7110" w:type="dxa"/>
          </w:tcPr>
          <w:p w14:paraId="06C3131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&lt;document the logic, if applicable&gt;</w:t>
            </w:r>
          </w:p>
        </w:tc>
      </w:tr>
      <w:tr w:rsidR="007046E3" w:rsidRPr="00547370" w14:paraId="0DEB1314" w14:textId="77777777" w:rsidTr="23C0F835">
        <w:tc>
          <w:tcPr>
            <w:tcW w:w="2160" w:type="dxa"/>
          </w:tcPr>
          <w:p w14:paraId="3FA602D1" w14:textId="77777777" w:rsidR="007046E3" w:rsidRPr="00547370" w:rsidRDefault="007046E3" w:rsidP="00EB02C1">
            <w:pPr>
              <w:keepNext/>
              <w:rPr>
                <w:rFonts w:ascii="Verdana" w:hAnsi="Verdana" w:cs="Arial"/>
                <w:bCs/>
              </w:rPr>
            </w:pPr>
            <w:r w:rsidRPr="00547370">
              <w:rPr>
                <w:rFonts w:ascii="Verdana" w:hAnsi="Verdana" w:cs="Arial"/>
                <w:b/>
                <w:bCs/>
              </w:rPr>
              <w:t>Filters</w:t>
            </w:r>
          </w:p>
        </w:tc>
        <w:tc>
          <w:tcPr>
            <w:tcW w:w="7110" w:type="dxa"/>
          </w:tcPr>
          <w:p w14:paraId="5EC6DBCC"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bl>
    <w:p w14:paraId="6D772D75" w14:textId="79375C30" w:rsidR="007046E3" w:rsidRPr="00E14920" w:rsidRDefault="413FC289" w:rsidP="00D845F9">
      <w:pPr>
        <w:pStyle w:val="Heading3"/>
        <w:numPr>
          <w:ilvl w:val="2"/>
          <w:numId w:val="13"/>
        </w:numPr>
        <w:tabs>
          <w:tab w:val="num" w:pos="2160"/>
        </w:tabs>
        <w:rPr>
          <w:rFonts w:ascii="Verdana" w:hAnsi="Verdana"/>
        </w:rPr>
      </w:pPr>
      <w:bookmarkStart w:id="57" w:name="_Toc1619614873"/>
      <w:r w:rsidRPr="4B67D6EB">
        <w:rPr>
          <w:rFonts w:ascii="Verdana" w:hAnsi="Verdana"/>
        </w:rPr>
        <w:t>HCM Extracts</w:t>
      </w:r>
      <w:r w:rsidR="58F51228" w:rsidRPr="4B67D6EB">
        <w:rPr>
          <w:rFonts w:ascii="Verdana" w:hAnsi="Verdana"/>
        </w:rPr>
        <w:t xml:space="preserve"> </w:t>
      </w:r>
      <w:r w:rsidRPr="4B67D6EB">
        <w:rPr>
          <w:rFonts w:ascii="Verdana" w:hAnsi="Verdana"/>
        </w:rPr>
        <w:t>&lt;Needed in case of HCM Extracts&gt;</w:t>
      </w:r>
      <w:bookmarkEnd w:id="57"/>
    </w:p>
    <w:p w14:paraId="6C841034" w14:textId="3EB39DA0" w:rsidR="7F0D07D5" w:rsidRDefault="00BA7684" w:rsidP="1F6A7A4F">
      <w:pPr>
        <w:pStyle w:val="Bodycopy"/>
        <w:tabs>
          <w:tab w:val="num" w:pos="2160"/>
        </w:tabs>
      </w:pPr>
      <w:r>
        <w:t>NA</w:t>
      </w: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6"/>
        <w:gridCol w:w="1038"/>
        <w:gridCol w:w="1261"/>
        <w:gridCol w:w="1652"/>
        <w:gridCol w:w="1838"/>
        <w:gridCol w:w="1569"/>
      </w:tblGrid>
      <w:tr w:rsidR="007046E3" w:rsidRPr="00547370" w14:paraId="7E51D90C" w14:textId="77777777" w:rsidTr="00EB02C1">
        <w:trPr>
          <w:cantSplit/>
        </w:trPr>
        <w:tc>
          <w:tcPr>
            <w:tcW w:w="8272" w:type="dxa"/>
            <w:gridSpan w:val="6"/>
            <w:shd w:val="clear" w:color="auto" w:fill="000000" w:themeFill="text1"/>
          </w:tcPr>
          <w:p w14:paraId="1017DBA4"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HCM Extract Attribute Details</w:t>
            </w:r>
          </w:p>
        </w:tc>
      </w:tr>
      <w:tr w:rsidR="007046E3" w:rsidRPr="00547370" w14:paraId="07F4994C" w14:textId="77777777" w:rsidTr="00EB02C1">
        <w:tc>
          <w:tcPr>
            <w:tcW w:w="1079" w:type="dxa"/>
          </w:tcPr>
          <w:p w14:paraId="2500A396" w14:textId="77777777" w:rsidR="007046E3" w:rsidRPr="00547370" w:rsidRDefault="007046E3" w:rsidP="00EB02C1">
            <w:pPr>
              <w:keepNext/>
              <w:rPr>
                <w:rFonts w:ascii="Verdana" w:hAnsi="Verdana" w:cs="Arial"/>
                <w:b/>
                <w:bCs/>
              </w:rPr>
            </w:pPr>
            <w:r w:rsidRPr="00547370">
              <w:rPr>
                <w:rFonts w:ascii="Verdana" w:hAnsi="Verdana" w:cs="Arial"/>
                <w:b/>
                <w:bCs/>
              </w:rPr>
              <w:t>Column</w:t>
            </w:r>
          </w:p>
        </w:tc>
        <w:tc>
          <w:tcPr>
            <w:tcW w:w="1084" w:type="dxa"/>
          </w:tcPr>
          <w:p w14:paraId="24907FA5"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Entity Name</w:t>
            </w:r>
          </w:p>
        </w:tc>
        <w:tc>
          <w:tcPr>
            <w:tcW w:w="1050" w:type="dxa"/>
          </w:tcPr>
          <w:p w14:paraId="567DA1B9" w14:textId="77777777" w:rsidR="007046E3" w:rsidRPr="00547370" w:rsidRDefault="007046E3" w:rsidP="00EB02C1">
            <w:pPr>
              <w:keepNext/>
              <w:ind w:left="-18"/>
              <w:rPr>
                <w:rFonts w:ascii="Verdana" w:hAnsi="Verdana" w:cs="Arial"/>
                <w:b/>
              </w:rPr>
            </w:pPr>
            <w:r w:rsidRPr="00547370">
              <w:rPr>
                <w:rFonts w:ascii="Verdana" w:hAnsi="Verdana" w:cs="Arial"/>
                <w:b/>
              </w:rPr>
              <w:t>Attribute Name</w:t>
            </w:r>
          </w:p>
        </w:tc>
        <w:tc>
          <w:tcPr>
            <w:tcW w:w="1652" w:type="dxa"/>
          </w:tcPr>
          <w:p w14:paraId="2CB22CAC"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Action</w:t>
            </w:r>
          </w:p>
        </w:tc>
        <w:tc>
          <w:tcPr>
            <w:tcW w:w="1838" w:type="dxa"/>
          </w:tcPr>
          <w:p w14:paraId="4A687CA1"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Replacement</w:t>
            </w:r>
          </w:p>
        </w:tc>
        <w:tc>
          <w:tcPr>
            <w:tcW w:w="1569" w:type="dxa"/>
          </w:tcPr>
          <w:p w14:paraId="25820488"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Comments</w:t>
            </w:r>
          </w:p>
        </w:tc>
      </w:tr>
    </w:tbl>
    <w:p w14:paraId="4DA99B73" w14:textId="77777777" w:rsidR="007046E3" w:rsidRPr="00547370" w:rsidRDefault="007046E3" w:rsidP="007046E3">
      <w:pPr>
        <w:spacing w:after="160" w:line="259" w:lineRule="auto"/>
        <w:rPr>
          <w:rFonts w:ascii="Verdana" w:hAnsi="Verdana"/>
        </w:rPr>
      </w:pPr>
    </w:p>
    <w:p w14:paraId="7EBD765F" w14:textId="57DA7C97" w:rsidR="007046E3" w:rsidRPr="00E14920" w:rsidRDefault="58F51228" w:rsidP="00E14920">
      <w:pPr>
        <w:pStyle w:val="Heading3"/>
        <w:numPr>
          <w:ilvl w:val="2"/>
          <w:numId w:val="13"/>
        </w:numPr>
        <w:tabs>
          <w:tab w:val="num" w:pos="2160"/>
        </w:tabs>
        <w:rPr>
          <w:rFonts w:ascii="Verdana" w:hAnsi="Verdana"/>
        </w:rPr>
      </w:pPr>
      <w:bookmarkStart w:id="58" w:name="_Toc739419329"/>
      <w:r w:rsidRPr="4B67D6EB">
        <w:rPr>
          <w:rFonts w:ascii="Verdana" w:hAnsi="Verdana"/>
        </w:rPr>
        <w:t xml:space="preserve">BI Reports </w:t>
      </w:r>
      <w:r w:rsidR="413FC289" w:rsidRPr="4B67D6EB">
        <w:rPr>
          <w:rFonts w:ascii="Verdana" w:hAnsi="Verdana"/>
        </w:rPr>
        <w:t>&lt;Needed in case of BI Reports&gt;</w:t>
      </w:r>
      <w:bookmarkEnd w:id="58"/>
    </w:p>
    <w:p w14:paraId="176EA956" w14:textId="3F3FDA13" w:rsidR="118402D9" w:rsidRDefault="00E81A5E" w:rsidP="1F6A7A4F">
      <w:pPr>
        <w:pStyle w:val="Bodycopy"/>
        <w:tabs>
          <w:tab w:val="num" w:pos="2160"/>
        </w:tabs>
      </w:pPr>
      <w:r>
        <w:t>NA</w:t>
      </w:r>
    </w:p>
    <w:p w14:paraId="6BA6BBCE" w14:textId="09272306" w:rsidR="00296F57" w:rsidRPr="00547370" w:rsidRDefault="00296F57" w:rsidP="23C0F835">
      <w:pPr>
        <w:pStyle w:val="Bodycopy"/>
        <w:rPr>
          <w:rFonts w:ascii="Verdana" w:hAnsi="Verdana"/>
          <w:b/>
          <w:bCs/>
        </w:rPr>
      </w:pPr>
    </w:p>
    <w:p w14:paraId="27B35635" w14:textId="75B5919A" w:rsidR="007046E3" w:rsidRPr="00547370" w:rsidRDefault="007046E3" w:rsidP="23C0F835">
      <w:pPr>
        <w:spacing w:after="160" w:line="259" w:lineRule="auto"/>
        <w:rPr>
          <w:rFonts w:ascii="Verdana" w:hAnsi="Verdana"/>
        </w:rPr>
      </w:pPr>
    </w:p>
    <w:p w14:paraId="25FEE6B4" w14:textId="77777777" w:rsidR="007046E3" w:rsidRPr="00547370" w:rsidRDefault="007046E3" w:rsidP="007046E3">
      <w:pPr>
        <w:pStyle w:val="Bodycopy"/>
        <w:rPr>
          <w:rFonts w:ascii="Verdana" w:hAnsi="Verdana"/>
          <w:b/>
        </w:rPr>
      </w:pPr>
      <w:r w:rsidRPr="00547370">
        <w:rPr>
          <w:rFonts w:ascii="Verdana" w:hAnsi="Verdana"/>
          <w:b/>
        </w:rPr>
        <w:t>&lt;Needed in Case on Inbound Integrations&gt;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B67D6EB">
        <w:trPr>
          <w:cantSplit/>
        </w:trPr>
        <w:tc>
          <w:tcPr>
            <w:tcW w:w="9270" w:type="dxa"/>
            <w:gridSpan w:val="2"/>
            <w:shd w:val="clear" w:color="auto" w:fill="000000" w:themeFill="text1"/>
          </w:tcPr>
          <w:p w14:paraId="3EE54AC0"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Integration Details</w:t>
            </w:r>
          </w:p>
        </w:tc>
      </w:tr>
      <w:tr w:rsidR="007046E3" w:rsidRPr="00547370" w14:paraId="4C1DEA0A" w14:textId="77777777" w:rsidTr="4B67D6EB">
        <w:tc>
          <w:tcPr>
            <w:tcW w:w="2160" w:type="dxa"/>
          </w:tcPr>
          <w:p w14:paraId="08375C0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4ED13CF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Provide the HDL or PBL entity/entities which are getting loaded</w:t>
            </w:r>
          </w:p>
        </w:tc>
      </w:tr>
      <w:tr w:rsidR="007046E3" w:rsidRPr="00547370" w14:paraId="6C848EAE" w14:textId="77777777" w:rsidTr="4B67D6EB">
        <w:tc>
          <w:tcPr>
            <w:tcW w:w="2160" w:type="dxa"/>
          </w:tcPr>
          <w:p w14:paraId="32A84E96" w14:textId="77777777" w:rsidR="007046E3" w:rsidRPr="00547370" w:rsidRDefault="007046E3" w:rsidP="00EB02C1">
            <w:pPr>
              <w:keepNext/>
              <w:rPr>
                <w:rFonts w:ascii="Verdana" w:hAnsi="Verdana" w:cs="Arial"/>
                <w:b/>
                <w:bCs/>
              </w:rPr>
            </w:pPr>
            <w:r w:rsidRPr="00547370">
              <w:rPr>
                <w:rFonts w:ascii="Verdana" w:hAnsi="Verdana" w:cs="Arial"/>
                <w:b/>
                <w:bCs/>
              </w:rPr>
              <w:t>Integration Attributes</w:t>
            </w:r>
          </w:p>
        </w:tc>
        <w:tc>
          <w:tcPr>
            <w:tcW w:w="7110" w:type="dxa"/>
          </w:tcPr>
          <w:p w14:paraId="7DDB98D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List of attributes</w:t>
            </w:r>
          </w:p>
        </w:tc>
      </w:tr>
      <w:tr w:rsidR="007046E3" w:rsidRPr="00547370" w14:paraId="1537D5E1" w14:textId="77777777" w:rsidTr="4B67D6EB">
        <w:tc>
          <w:tcPr>
            <w:tcW w:w="2160" w:type="dxa"/>
          </w:tcPr>
          <w:p w14:paraId="3462AA2A" w14:textId="77777777" w:rsidR="007046E3" w:rsidRPr="00547370" w:rsidRDefault="007046E3" w:rsidP="00EB02C1">
            <w:pPr>
              <w:keepNext/>
              <w:rPr>
                <w:rFonts w:ascii="Verdana" w:hAnsi="Verdana" w:cs="Arial"/>
                <w:b/>
                <w:bCs/>
              </w:rPr>
            </w:pPr>
            <w:r w:rsidRPr="00547370">
              <w:rPr>
                <w:rFonts w:ascii="Verdana" w:hAnsi="Verdana" w:cs="Arial"/>
                <w:b/>
                <w:bCs/>
              </w:rPr>
              <w:t>Integration Maps</w:t>
            </w:r>
          </w:p>
        </w:tc>
        <w:tc>
          <w:tcPr>
            <w:tcW w:w="7110" w:type="dxa"/>
          </w:tcPr>
          <w:p w14:paraId="4826D7F6"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3BC81892" w14:textId="77777777" w:rsidTr="4B67D6EB">
        <w:tc>
          <w:tcPr>
            <w:tcW w:w="2160" w:type="dxa"/>
          </w:tcPr>
          <w:p w14:paraId="1A14E697" w14:textId="77777777" w:rsidR="007046E3" w:rsidRPr="00547370" w:rsidRDefault="007046E3" w:rsidP="00EB02C1">
            <w:pPr>
              <w:keepNext/>
              <w:rPr>
                <w:rFonts w:ascii="Verdana" w:hAnsi="Verdana" w:cs="Arial"/>
                <w:b/>
                <w:bCs/>
              </w:rPr>
            </w:pPr>
            <w:r w:rsidRPr="00547370">
              <w:rPr>
                <w:rFonts w:ascii="Verdana" w:hAnsi="Verdana" w:cs="Arial"/>
                <w:b/>
                <w:bCs/>
              </w:rPr>
              <w:t>Validation</w:t>
            </w:r>
          </w:p>
        </w:tc>
        <w:tc>
          <w:tcPr>
            <w:tcW w:w="7110" w:type="dxa"/>
          </w:tcPr>
          <w:p w14:paraId="2EDEFE22"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199366FE" w14:textId="77777777" w:rsidTr="4B67D6EB">
        <w:trPr>
          <w:cantSplit/>
        </w:trPr>
        <w:tc>
          <w:tcPr>
            <w:tcW w:w="2160" w:type="dxa"/>
          </w:tcPr>
          <w:p w14:paraId="0663780D" w14:textId="77777777" w:rsidR="007046E3" w:rsidRPr="00547370" w:rsidRDefault="007046E3" w:rsidP="00EB02C1">
            <w:pPr>
              <w:keepNext/>
              <w:rPr>
                <w:rFonts w:ascii="Verdana" w:hAnsi="Verdana" w:cs="Arial"/>
                <w:b/>
                <w:bCs/>
              </w:rPr>
            </w:pPr>
            <w:r w:rsidRPr="00547370">
              <w:rPr>
                <w:rFonts w:ascii="Verdana" w:hAnsi="Verdana" w:cs="Arial"/>
                <w:b/>
                <w:bCs/>
              </w:rPr>
              <w:t>Defaulting Logic</w:t>
            </w:r>
          </w:p>
        </w:tc>
        <w:tc>
          <w:tcPr>
            <w:tcW w:w="7110" w:type="dxa"/>
          </w:tcPr>
          <w:p w14:paraId="31014A7D" w14:textId="77777777" w:rsidR="007046E3" w:rsidRPr="00547370" w:rsidRDefault="007046E3" w:rsidP="00EB02C1">
            <w:pPr>
              <w:rPr>
                <w:rFonts w:ascii="Verdana" w:hAnsi="Verdana" w:cs="Arial"/>
              </w:rPr>
            </w:pPr>
            <w:r w:rsidRPr="00547370">
              <w:rPr>
                <w:rFonts w:ascii="Verdana" w:hAnsi="Verdana"/>
              </w:rPr>
              <w:t>&lt;List of any attributes whose values are defaulted &gt;</w:t>
            </w:r>
          </w:p>
        </w:tc>
      </w:tr>
      <w:tr w:rsidR="007046E3" w:rsidRPr="00547370" w14:paraId="094893DA" w14:textId="77777777" w:rsidTr="4B67D6EB">
        <w:trPr>
          <w:cantSplit/>
        </w:trPr>
        <w:tc>
          <w:tcPr>
            <w:tcW w:w="2160" w:type="dxa"/>
          </w:tcPr>
          <w:p w14:paraId="46E2DFFC" w14:textId="77777777" w:rsidR="007046E3" w:rsidRPr="00547370" w:rsidRDefault="007046E3" w:rsidP="00EB02C1">
            <w:pPr>
              <w:keepNext/>
              <w:rPr>
                <w:rFonts w:ascii="Verdana" w:hAnsi="Verdana" w:cs="Arial"/>
                <w:b/>
                <w:bCs/>
              </w:rPr>
            </w:pPr>
            <w:r w:rsidRPr="00547370">
              <w:rPr>
                <w:rFonts w:ascii="Verdana" w:hAnsi="Verdana" w:cs="Arial"/>
                <w:b/>
                <w:bCs/>
              </w:rPr>
              <w:t>Additional Logic</w:t>
            </w:r>
          </w:p>
        </w:tc>
        <w:tc>
          <w:tcPr>
            <w:tcW w:w="7110" w:type="dxa"/>
          </w:tcPr>
          <w:p w14:paraId="08B7ABDB" w14:textId="77777777" w:rsidR="007046E3" w:rsidRPr="00547370" w:rsidRDefault="007046E3" w:rsidP="00EB02C1">
            <w:pPr>
              <w:rPr>
                <w:rFonts w:ascii="Verdana" w:hAnsi="Verdana"/>
              </w:rPr>
            </w:pPr>
            <w:r w:rsidRPr="00547370">
              <w:rPr>
                <w:rFonts w:ascii="Verdana" w:hAnsi="Verdana"/>
              </w:rPr>
              <w:t>Add any additional logic specific to the interface</w:t>
            </w:r>
          </w:p>
        </w:tc>
      </w:tr>
      <w:tr w:rsidR="007046E3" w:rsidRPr="00547370" w14:paraId="1BC6CBFB" w14:textId="77777777" w:rsidTr="4B67D6EB">
        <w:trPr>
          <w:cantSplit/>
        </w:trPr>
        <w:tc>
          <w:tcPr>
            <w:tcW w:w="2160" w:type="dxa"/>
          </w:tcPr>
          <w:p w14:paraId="405CDAE0" w14:textId="77777777" w:rsidR="007046E3" w:rsidRPr="00547370" w:rsidRDefault="007046E3" w:rsidP="00EB02C1">
            <w:pPr>
              <w:keepNext/>
              <w:rPr>
                <w:rFonts w:ascii="Verdana" w:hAnsi="Verdana" w:cs="Arial"/>
                <w:b/>
                <w:bCs/>
              </w:rPr>
            </w:pPr>
            <w:r w:rsidRPr="00547370">
              <w:rPr>
                <w:rFonts w:ascii="Verdana" w:hAnsi="Verdana" w:cs="Arial"/>
                <w:b/>
                <w:bCs/>
              </w:rPr>
              <w:t>Deployment Details</w:t>
            </w:r>
          </w:p>
        </w:tc>
        <w:tc>
          <w:tcPr>
            <w:tcW w:w="7110" w:type="dxa"/>
          </w:tcPr>
          <w:p w14:paraId="4545A48F" w14:textId="77777777" w:rsidR="007046E3" w:rsidRPr="00547370" w:rsidRDefault="007046E3" w:rsidP="00EB02C1">
            <w:pPr>
              <w:rPr>
                <w:rFonts w:ascii="Verdana" w:hAnsi="Verdana"/>
              </w:rPr>
            </w:pPr>
            <w:r w:rsidRPr="00547370">
              <w:rPr>
                <w:rFonts w:ascii="Verdana" w:hAnsi="Verdana"/>
              </w:rPr>
              <w:t>Details of Deployment (PaaS or Client Network)</w:t>
            </w:r>
          </w:p>
        </w:tc>
      </w:tr>
      <w:tr w:rsidR="007046E3" w:rsidRPr="00547370" w14:paraId="245D3BC4" w14:textId="77777777" w:rsidTr="4B67D6EB">
        <w:trPr>
          <w:cantSplit/>
        </w:trPr>
        <w:tc>
          <w:tcPr>
            <w:tcW w:w="2160" w:type="dxa"/>
          </w:tcPr>
          <w:p w14:paraId="348C2158" w14:textId="77777777" w:rsidR="007046E3" w:rsidRPr="00547370" w:rsidRDefault="007046E3" w:rsidP="00EB02C1">
            <w:pPr>
              <w:keepNext/>
              <w:rPr>
                <w:rStyle w:val="CommentReference"/>
                <w:rFonts w:ascii="Verdana" w:hAnsi="Verdana"/>
              </w:rPr>
            </w:pPr>
            <w:r w:rsidRPr="00547370">
              <w:rPr>
                <w:rFonts w:ascii="Verdana" w:hAnsi="Verdana" w:cs="Arial"/>
                <w:b/>
                <w:bCs/>
              </w:rPr>
              <w:t>Database Details</w:t>
            </w:r>
          </w:p>
        </w:tc>
        <w:tc>
          <w:tcPr>
            <w:tcW w:w="7110" w:type="dxa"/>
          </w:tcPr>
          <w:p w14:paraId="7EE7F98B" w14:textId="77777777" w:rsidR="007046E3" w:rsidRPr="00547370" w:rsidRDefault="007046E3" w:rsidP="00EB02C1">
            <w:pPr>
              <w:rPr>
                <w:rFonts w:ascii="Verdana" w:hAnsi="Verdana"/>
              </w:rPr>
            </w:pPr>
            <w:r w:rsidRPr="00547370">
              <w:rPr>
                <w:rFonts w:ascii="Verdana" w:hAnsi="Verdana"/>
              </w:rPr>
              <w:t>Database connection details for the program</w:t>
            </w:r>
          </w:p>
        </w:tc>
      </w:tr>
    </w:tbl>
    <w:p w14:paraId="14DC9741" w14:textId="77777777" w:rsidR="001D733F" w:rsidRPr="00547370" w:rsidRDefault="79B56BCC" w:rsidP="00187C4F">
      <w:pPr>
        <w:pStyle w:val="Heading2"/>
        <w:keepNext/>
        <w:numPr>
          <w:ilvl w:val="1"/>
          <w:numId w:val="13"/>
        </w:numPr>
        <w:ind w:left="540"/>
        <w:rPr>
          <w:rFonts w:ascii="Verdana" w:hAnsi="Verdana"/>
        </w:rPr>
      </w:pPr>
      <w:bookmarkStart w:id="59" w:name="_Toc500937153"/>
      <w:bookmarkStart w:id="60" w:name="_Toc667317225"/>
      <w:r w:rsidRPr="2A739812">
        <w:rPr>
          <w:rFonts w:ascii="Verdana" w:hAnsi="Verdana"/>
        </w:rPr>
        <w:t>Data File Format</w:t>
      </w:r>
      <w:bookmarkEnd w:id="59"/>
      <w:bookmarkEnd w:id="60"/>
    </w:p>
    <w:p w14:paraId="49D6180B" w14:textId="5C6DAFCF" w:rsidR="7698B982" w:rsidRDefault="00D324E7" w:rsidP="2A739812">
      <w:pPr>
        <w:pStyle w:val="Bodycopy"/>
        <w:keepNext/>
      </w:pPr>
      <w:r>
        <w:t>NA</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547370" w14:paraId="4BB66C5F" w14:textId="77777777" w:rsidTr="00EB02C1">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Value</w:t>
            </w:r>
          </w:p>
        </w:tc>
      </w:tr>
      <w:tr w:rsidR="001D733F" w:rsidRPr="00547370" w14:paraId="4C77FA1F" w14:textId="77777777" w:rsidTr="00EB02C1">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547370" w:rsidRDefault="001D733F" w:rsidP="00EB02C1">
            <w:pPr>
              <w:pStyle w:val="Tabletext"/>
              <w:rPr>
                <w:rFonts w:ascii="Verdana" w:hAnsi="Verdana"/>
              </w:rPr>
            </w:pPr>
            <w:r w:rsidRPr="00547370">
              <w:rPr>
                <w:rFonts w:ascii="Verdana" w:hAnsi="Verdana"/>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77777777" w:rsidR="001D733F" w:rsidRPr="00547370" w:rsidRDefault="001D733F" w:rsidP="00EB02C1">
            <w:pPr>
              <w:pStyle w:val="Tabletext"/>
              <w:rPr>
                <w:rFonts w:ascii="Verdana" w:hAnsi="Verdana"/>
              </w:rPr>
            </w:pPr>
            <w:r w:rsidRPr="00547370">
              <w:rPr>
                <w:rFonts w:ascii="Verdana" w:hAnsi="Verdana"/>
              </w:rPr>
              <w:t>csv/xml/Oracle FBDI etc</w:t>
            </w:r>
          </w:p>
        </w:tc>
      </w:tr>
      <w:tr w:rsidR="001D733F" w:rsidRPr="00547370" w14:paraId="7DE92421" w14:textId="77777777" w:rsidTr="00EB02C1">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547370" w:rsidRDefault="001D733F" w:rsidP="00EB02C1">
            <w:pPr>
              <w:pStyle w:val="Tabletext"/>
              <w:rPr>
                <w:rFonts w:ascii="Verdana" w:hAnsi="Verdana"/>
              </w:rPr>
            </w:pPr>
            <w:r w:rsidRPr="00547370">
              <w:rPr>
                <w:rFonts w:ascii="Verdana" w:hAnsi="Verdana"/>
              </w:rPr>
              <w:lastRenderedPageBreak/>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77777777" w:rsidR="001D733F" w:rsidRPr="00547370" w:rsidRDefault="001D733F" w:rsidP="00EB02C1">
            <w:pPr>
              <w:pStyle w:val="Tabletext"/>
              <w:rPr>
                <w:rFonts w:ascii="Verdana" w:hAnsi="Verdana"/>
              </w:rPr>
            </w:pPr>
            <w:r w:rsidRPr="00547370">
              <w:rPr>
                <w:rFonts w:ascii="Verdana" w:hAnsi="Verdana"/>
                <w:color w:val="0070C0"/>
              </w:rPr>
              <w:t>&lt;embed sample file&gt;</w:t>
            </w:r>
          </w:p>
        </w:tc>
      </w:tr>
    </w:tbl>
    <w:p w14:paraId="203642C7" w14:textId="244AA132" w:rsidR="00B82D36" w:rsidRPr="00547370" w:rsidRDefault="00B82D36" w:rsidP="23C0F835">
      <w:pPr>
        <w:pStyle w:val="Bodycopy"/>
        <w:rPr>
          <w:rFonts w:ascii="Verdana" w:hAnsi="Verdana"/>
        </w:rPr>
      </w:pPr>
    </w:p>
    <w:p w14:paraId="04611FAF" w14:textId="77777777" w:rsidR="001D733F" w:rsidRPr="00D62CAC" w:rsidRDefault="79B56BCC" w:rsidP="00D62CAC">
      <w:pPr>
        <w:pStyle w:val="Heading2"/>
        <w:keepNext/>
        <w:numPr>
          <w:ilvl w:val="1"/>
          <w:numId w:val="13"/>
        </w:numPr>
        <w:ind w:left="540"/>
        <w:rPr>
          <w:rFonts w:ascii="Verdana" w:hAnsi="Verdana"/>
        </w:rPr>
      </w:pPr>
      <w:bookmarkStart w:id="61" w:name="_Toc500937164"/>
      <w:bookmarkStart w:id="62" w:name="_Toc340634541"/>
      <w:r w:rsidRPr="2A739812">
        <w:rPr>
          <w:rFonts w:ascii="Verdana" w:hAnsi="Verdana"/>
        </w:rPr>
        <w:t>Custom Database Objects</w:t>
      </w:r>
      <w:bookmarkEnd w:id="61"/>
      <w:bookmarkEnd w:id="62"/>
    </w:p>
    <w:p w14:paraId="28439C1C" w14:textId="01551B38" w:rsidR="7B4D0ADC" w:rsidRDefault="00D324E7" w:rsidP="1F6A7A4F">
      <w:pPr>
        <w:pStyle w:val="Bodycopy"/>
        <w:keepNext/>
      </w:pPr>
      <w:r>
        <w:t>NA</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070"/>
        <w:gridCol w:w="1800"/>
        <w:gridCol w:w="4410"/>
      </w:tblGrid>
      <w:tr w:rsidR="001D733F" w:rsidRPr="00547370" w14:paraId="7B221213" w14:textId="77777777" w:rsidTr="00EB02C1">
        <w:tc>
          <w:tcPr>
            <w:tcW w:w="1260" w:type="dxa"/>
            <w:shd w:val="clear" w:color="auto" w:fill="000000" w:themeFill="text1"/>
          </w:tcPr>
          <w:p w14:paraId="1D093AC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2070" w:type="dxa"/>
            <w:shd w:val="clear" w:color="auto" w:fill="000000" w:themeFill="text1"/>
          </w:tcPr>
          <w:p w14:paraId="062041E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1800" w:type="dxa"/>
            <w:shd w:val="clear" w:color="auto" w:fill="000000" w:themeFill="text1"/>
          </w:tcPr>
          <w:p w14:paraId="1E8D067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4410" w:type="dxa"/>
            <w:shd w:val="clear" w:color="auto" w:fill="000000" w:themeFill="text1"/>
          </w:tcPr>
          <w:p w14:paraId="233D20DA"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5A850B35" w14:textId="77777777" w:rsidTr="00EB02C1">
        <w:tc>
          <w:tcPr>
            <w:tcW w:w="1260" w:type="dxa"/>
          </w:tcPr>
          <w:p w14:paraId="651C5CA9" w14:textId="77777777" w:rsidR="001D733F" w:rsidRPr="00547370" w:rsidRDefault="001D733F" w:rsidP="00EB02C1">
            <w:pPr>
              <w:pStyle w:val="Tabletext"/>
              <w:rPr>
                <w:rFonts w:ascii="Verdana" w:hAnsi="Verdana"/>
              </w:rPr>
            </w:pPr>
          </w:p>
        </w:tc>
        <w:tc>
          <w:tcPr>
            <w:tcW w:w="2070" w:type="dxa"/>
          </w:tcPr>
          <w:p w14:paraId="0C1B9FAE" w14:textId="77777777" w:rsidR="001D733F" w:rsidRPr="00547370" w:rsidRDefault="001D733F" w:rsidP="00EB02C1">
            <w:pPr>
              <w:pStyle w:val="Tabletext"/>
              <w:rPr>
                <w:rFonts w:ascii="Verdana" w:hAnsi="Verdana"/>
              </w:rPr>
            </w:pPr>
          </w:p>
        </w:tc>
        <w:tc>
          <w:tcPr>
            <w:tcW w:w="1800" w:type="dxa"/>
          </w:tcPr>
          <w:p w14:paraId="1AC99959" w14:textId="77777777" w:rsidR="001D733F" w:rsidRPr="00547370" w:rsidRDefault="001D733F" w:rsidP="00EB02C1">
            <w:pPr>
              <w:pStyle w:val="Tabletext"/>
              <w:rPr>
                <w:rFonts w:ascii="Verdana" w:hAnsi="Verdana"/>
              </w:rPr>
            </w:pPr>
          </w:p>
        </w:tc>
        <w:tc>
          <w:tcPr>
            <w:tcW w:w="4410" w:type="dxa"/>
          </w:tcPr>
          <w:p w14:paraId="430CBB95" w14:textId="77777777" w:rsidR="001D733F" w:rsidRPr="00547370" w:rsidRDefault="001D733F" w:rsidP="00EB02C1">
            <w:pPr>
              <w:pStyle w:val="Tabletext"/>
              <w:rPr>
                <w:rFonts w:ascii="Verdana" w:hAnsi="Verdana"/>
              </w:rPr>
            </w:pPr>
          </w:p>
        </w:tc>
      </w:tr>
      <w:tr w:rsidR="001D733F" w:rsidRPr="00547370" w14:paraId="0DC1F5C6" w14:textId="77777777" w:rsidTr="00EB02C1">
        <w:trPr>
          <w:trHeight w:val="314"/>
        </w:trPr>
        <w:tc>
          <w:tcPr>
            <w:tcW w:w="1260" w:type="dxa"/>
          </w:tcPr>
          <w:p w14:paraId="3D0BE66B" w14:textId="77777777" w:rsidR="001D733F" w:rsidRPr="00547370" w:rsidRDefault="001D733F" w:rsidP="00EB02C1">
            <w:pPr>
              <w:pStyle w:val="Tabletext"/>
              <w:rPr>
                <w:rFonts w:ascii="Verdana" w:hAnsi="Verdana"/>
              </w:rPr>
            </w:pPr>
          </w:p>
        </w:tc>
        <w:tc>
          <w:tcPr>
            <w:tcW w:w="2070" w:type="dxa"/>
          </w:tcPr>
          <w:p w14:paraId="0C935B82" w14:textId="77777777" w:rsidR="001D733F" w:rsidRPr="00547370" w:rsidRDefault="001D733F" w:rsidP="00EB02C1">
            <w:pPr>
              <w:pStyle w:val="Tabletext"/>
              <w:rPr>
                <w:rFonts w:ascii="Verdana" w:hAnsi="Verdana"/>
              </w:rPr>
            </w:pPr>
          </w:p>
        </w:tc>
        <w:tc>
          <w:tcPr>
            <w:tcW w:w="1800" w:type="dxa"/>
          </w:tcPr>
          <w:p w14:paraId="0C2A4C64" w14:textId="77777777" w:rsidR="001D733F" w:rsidRPr="00547370" w:rsidRDefault="001D733F" w:rsidP="00EB02C1">
            <w:pPr>
              <w:pStyle w:val="Tabletext"/>
              <w:rPr>
                <w:rFonts w:ascii="Verdana" w:hAnsi="Verdana"/>
              </w:rPr>
            </w:pPr>
          </w:p>
        </w:tc>
        <w:tc>
          <w:tcPr>
            <w:tcW w:w="4410" w:type="dxa"/>
          </w:tcPr>
          <w:p w14:paraId="4DC15AB7" w14:textId="77777777" w:rsidR="001D733F" w:rsidRPr="00547370" w:rsidRDefault="001D733F" w:rsidP="00EB02C1">
            <w:pPr>
              <w:pStyle w:val="Tabletext"/>
              <w:rPr>
                <w:rFonts w:ascii="Verdana" w:hAnsi="Verdana"/>
              </w:rPr>
            </w:pPr>
          </w:p>
        </w:tc>
      </w:tr>
      <w:tr w:rsidR="001D733F" w:rsidRPr="00547370" w14:paraId="08722E1A" w14:textId="77777777" w:rsidTr="00EB02C1">
        <w:trPr>
          <w:trHeight w:val="314"/>
        </w:trPr>
        <w:tc>
          <w:tcPr>
            <w:tcW w:w="1260" w:type="dxa"/>
          </w:tcPr>
          <w:p w14:paraId="64FE77DB" w14:textId="77777777" w:rsidR="001D733F" w:rsidRPr="00547370" w:rsidRDefault="001D733F" w:rsidP="00EB02C1">
            <w:pPr>
              <w:pStyle w:val="Tabletext"/>
              <w:rPr>
                <w:rFonts w:ascii="Verdana" w:hAnsi="Verdana"/>
              </w:rPr>
            </w:pPr>
          </w:p>
        </w:tc>
        <w:tc>
          <w:tcPr>
            <w:tcW w:w="2070" w:type="dxa"/>
          </w:tcPr>
          <w:p w14:paraId="1148FEFA" w14:textId="77777777" w:rsidR="001D733F" w:rsidRPr="00547370" w:rsidRDefault="001D733F" w:rsidP="00EB02C1">
            <w:pPr>
              <w:pStyle w:val="Tabletext"/>
              <w:rPr>
                <w:rFonts w:ascii="Verdana" w:hAnsi="Verdana"/>
              </w:rPr>
            </w:pPr>
          </w:p>
        </w:tc>
        <w:tc>
          <w:tcPr>
            <w:tcW w:w="1800" w:type="dxa"/>
          </w:tcPr>
          <w:p w14:paraId="386A7E4F" w14:textId="77777777" w:rsidR="001D733F" w:rsidRPr="00547370" w:rsidRDefault="001D733F" w:rsidP="00EB02C1">
            <w:pPr>
              <w:pStyle w:val="Tabletext"/>
              <w:rPr>
                <w:rFonts w:ascii="Verdana" w:hAnsi="Verdana"/>
              </w:rPr>
            </w:pPr>
          </w:p>
        </w:tc>
        <w:tc>
          <w:tcPr>
            <w:tcW w:w="4410" w:type="dxa"/>
          </w:tcPr>
          <w:p w14:paraId="687C6D18" w14:textId="77777777" w:rsidR="001D733F" w:rsidRPr="00547370" w:rsidRDefault="001D733F" w:rsidP="00EB02C1">
            <w:pPr>
              <w:pStyle w:val="Tabletext"/>
              <w:rPr>
                <w:rFonts w:ascii="Verdana" w:hAnsi="Verdana"/>
              </w:rPr>
            </w:pPr>
          </w:p>
        </w:tc>
      </w:tr>
      <w:tr w:rsidR="001D733F" w:rsidRPr="00547370" w14:paraId="79C62842" w14:textId="77777777" w:rsidTr="00EB02C1">
        <w:trPr>
          <w:trHeight w:val="314"/>
        </w:trPr>
        <w:tc>
          <w:tcPr>
            <w:tcW w:w="1260" w:type="dxa"/>
          </w:tcPr>
          <w:p w14:paraId="1F5F6301" w14:textId="77777777" w:rsidR="001D733F" w:rsidRPr="00547370" w:rsidRDefault="001D733F" w:rsidP="00EB02C1">
            <w:pPr>
              <w:pStyle w:val="Tabletext"/>
              <w:rPr>
                <w:rFonts w:ascii="Verdana" w:hAnsi="Verdana"/>
              </w:rPr>
            </w:pPr>
          </w:p>
        </w:tc>
        <w:tc>
          <w:tcPr>
            <w:tcW w:w="2070" w:type="dxa"/>
          </w:tcPr>
          <w:p w14:paraId="2965E2C0" w14:textId="77777777" w:rsidR="001D733F" w:rsidRPr="00547370" w:rsidRDefault="001D733F" w:rsidP="00EB02C1">
            <w:pPr>
              <w:pStyle w:val="Tabletext"/>
              <w:rPr>
                <w:rFonts w:ascii="Verdana" w:hAnsi="Verdana"/>
              </w:rPr>
            </w:pPr>
          </w:p>
        </w:tc>
        <w:tc>
          <w:tcPr>
            <w:tcW w:w="1800" w:type="dxa"/>
          </w:tcPr>
          <w:p w14:paraId="44B89ADE" w14:textId="77777777" w:rsidR="001D733F" w:rsidRPr="00547370" w:rsidRDefault="001D733F" w:rsidP="00EB02C1">
            <w:pPr>
              <w:pStyle w:val="Tabletext"/>
              <w:rPr>
                <w:rFonts w:ascii="Verdana" w:hAnsi="Verdana"/>
              </w:rPr>
            </w:pPr>
          </w:p>
        </w:tc>
        <w:tc>
          <w:tcPr>
            <w:tcW w:w="4410" w:type="dxa"/>
          </w:tcPr>
          <w:p w14:paraId="791A1C8C" w14:textId="77777777" w:rsidR="001D733F" w:rsidRPr="00547370" w:rsidRDefault="001D733F" w:rsidP="00EB02C1">
            <w:pPr>
              <w:pStyle w:val="Tabletext"/>
              <w:rPr>
                <w:rFonts w:ascii="Verdana" w:hAnsi="Verdana"/>
              </w:rPr>
            </w:pPr>
          </w:p>
        </w:tc>
      </w:tr>
    </w:tbl>
    <w:p w14:paraId="5B4BDA6C" w14:textId="743989A9" w:rsidR="00B82D36" w:rsidRPr="00547370" w:rsidRDefault="00B82D36" w:rsidP="001D733F">
      <w:pPr>
        <w:pStyle w:val="Bodycopy"/>
        <w:rPr>
          <w:rFonts w:ascii="Verdana" w:hAnsi="Verdana"/>
        </w:rPr>
      </w:pPr>
    </w:p>
    <w:p w14:paraId="169986A3"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3" w:name="_Toc500937165"/>
      <w:bookmarkStart w:id="64" w:name="_Toc1836597976"/>
      <w:r w:rsidRPr="2A739812">
        <w:rPr>
          <w:rFonts w:ascii="Verdana" w:hAnsi="Verdana"/>
        </w:rPr>
        <w:t>Custom Stored Procedures</w:t>
      </w:r>
      <w:bookmarkEnd w:id="63"/>
      <w:bookmarkEnd w:id="64"/>
    </w:p>
    <w:p w14:paraId="78006AD6" w14:textId="595F021F" w:rsidR="005E571A" w:rsidRDefault="00D324E7" w:rsidP="1F6A7A4F">
      <w:pPr>
        <w:pStyle w:val="Bodycopy"/>
        <w:keepNext/>
        <w:tabs>
          <w:tab w:val="num" w:pos="2160"/>
        </w:tabs>
      </w:pPr>
      <w:r>
        <w:t>NA</w:t>
      </w:r>
    </w:p>
    <w:tbl>
      <w:tblPr>
        <w:tblW w:w="95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541"/>
        <w:gridCol w:w="3086"/>
        <w:gridCol w:w="3330"/>
      </w:tblGrid>
      <w:tr w:rsidR="001D733F" w:rsidRPr="00547370" w14:paraId="09B5238D" w14:textId="77777777" w:rsidTr="23C0F835">
        <w:tc>
          <w:tcPr>
            <w:tcW w:w="1575" w:type="dxa"/>
            <w:shd w:val="clear" w:color="auto" w:fill="000000" w:themeFill="text1"/>
          </w:tcPr>
          <w:p w14:paraId="1ACECBEC"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1541" w:type="dxa"/>
            <w:shd w:val="clear" w:color="auto" w:fill="000000" w:themeFill="text1"/>
          </w:tcPr>
          <w:p w14:paraId="0A71D2C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3086" w:type="dxa"/>
            <w:shd w:val="clear" w:color="auto" w:fill="000000" w:themeFill="text1"/>
          </w:tcPr>
          <w:p w14:paraId="4BAF34E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3330" w:type="dxa"/>
            <w:shd w:val="clear" w:color="auto" w:fill="000000" w:themeFill="text1"/>
          </w:tcPr>
          <w:p w14:paraId="1B8CF58F"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306BAB62" w14:textId="77777777" w:rsidTr="23C0F835">
        <w:tc>
          <w:tcPr>
            <w:tcW w:w="1575" w:type="dxa"/>
          </w:tcPr>
          <w:p w14:paraId="05219F55" w14:textId="77777777" w:rsidR="001D733F" w:rsidRPr="00547370" w:rsidRDefault="001D733F" w:rsidP="00EB02C1">
            <w:pPr>
              <w:pStyle w:val="Tabletext"/>
              <w:rPr>
                <w:rFonts w:ascii="Verdana" w:hAnsi="Verdana"/>
              </w:rPr>
            </w:pPr>
          </w:p>
        </w:tc>
        <w:tc>
          <w:tcPr>
            <w:tcW w:w="1541" w:type="dxa"/>
          </w:tcPr>
          <w:p w14:paraId="75EA41D0" w14:textId="77777777" w:rsidR="001D733F" w:rsidRPr="00547370" w:rsidRDefault="001D733F" w:rsidP="00EB02C1">
            <w:pPr>
              <w:pStyle w:val="Tabletext"/>
              <w:rPr>
                <w:rFonts w:ascii="Verdana" w:hAnsi="Verdana"/>
              </w:rPr>
            </w:pPr>
          </w:p>
        </w:tc>
        <w:tc>
          <w:tcPr>
            <w:tcW w:w="3086" w:type="dxa"/>
          </w:tcPr>
          <w:p w14:paraId="36EBC2C5" w14:textId="77777777" w:rsidR="001D733F" w:rsidRPr="00547370" w:rsidRDefault="001D733F" w:rsidP="00EB02C1">
            <w:pPr>
              <w:pStyle w:val="Tabletext"/>
              <w:rPr>
                <w:rFonts w:ascii="Verdana" w:hAnsi="Verdana"/>
              </w:rPr>
            </w:pPr>
            <w:r w:rsidRPr="00547370">
              <w:rPr>
                <w:rFonts w:ascii="Verdana" w:hAnsi="Verdana"/>
              </w:rPr>
              <w:t>Procedure/Function/Package</w:t>
            </w:r>
          </w:p>
        </w:tc>
        <w:tc>
          <w:tcPr>
            <w:tcW w:w="3330" w:type="dxa"/>
          </w:tcPr>
          <w:p w14:paraId="0D9BE34D" w14:textId="77777777" w:rsidR="001D733F" w:rsidRPr="00547370" w:rsidRDefault="001D733F" w:rsidP="00EB02C1">
            <w:pPr>
              <w:pStyle w:val="Tabletext"/>
              <w:rPr>
                <w:rFonts w:ascii="Verdana" w:hAnsi="Verdana"/>
              </w:rPr>
            </w:pPr>
          </w:p>
        </w:tc>
      </w:tr>
      <w:tr w:rsidR="001D733F" w:rsidRPr="00547370" w14:paraId="161C6FCC" w14:textId="77777777" w:rsidTr="23C0F835">
        <w:trPr>
          <w:trHeight w:val="314"/>
        </w:trPr>
        <w:tc>
          <w:tcPr>
            <w:tcW w:w="1575" w:type="dxa"/>
            <w:shd w:val="clear" w:color="auto" w:fill="000000" w:themeFill="text1"/>
          </w:tcPr>
          <w:p w14:paraId="2D9AA119" w14:textId="77777777" w:rsidR="001D733F" w:rsidRPr="00547370" w:rsidRDefault="001D733F" w:rsidP="00EB02C1">
            <w:pPr>
              <w:pStyle w:val="Tablehead1"/>
              <w:rPr>
                <w:rFonts w:ascii="Verdana" w:hAnsi="Verdana"/>
              </w:rPr>
            </w:pPr>
            <w:r w:rsidRPr="00547370">
              <w:rPr>
                <w:rFonts w:ascii="Verdana" w:hAnsi="Verdana"/>
                <w:color w:val="FFFFFF" w:themeColor="background1"/>
              </w:rPr>
              <w:t>Pseudocode</w:t>
            </w:r>
          </w:p>
        </w:tc>
        <w:tc>
          <w:tcPr>
            <w:tcW w:w="7957" w:type="dxa"/>
            <w:gridSpan w:val="3"/>
          </w:tcPr>
          <w:p w14:paraId="20231566" w14:textId="77777777" w:rsidR="001D733F" w:rsidRPr="00547370" w:rsidRDefault="001D733F" w:rsidP="00EB02C1">
            <w:pPr>
              <w:pStyle w:val="Tabletext"/>
              <w:rPr>
                <w:rFonts w:ascii="Verdana" w:hAnsi="Verdana"/>
              </w:rPr>
            </w:pPr>
          </w:p>
          <w:p w14:paraId="7CF8B14F" w14:textId="77777777" w:rsidR="001D733F" w:rsidRPr="00547370" w:rsidRDefault="001D733F" w:rsidP="00EB02C1">
            <w:pPr>
              <w:pStyle w:val="Tabletext"/>
              <w:rPr>
                <w:rFonts w:ascii="Verdana" w:hAnsi="Verdana"/>
              </w:rPr>
            </w:pPr>
          </w:p>
          <w:p w14:paraId="6BB719EF" w14:textId="77777777" w:rsidR="001D733F" w:rsidRPr="00547370" w:rsidRDefault="001D733F" w:rsidP="00EB02C1">
            <w:pPr>
              <w:pStyle w:val="Tabletext"/>
              <w:rPr>
                <w:rFonts w:ascii="Verdana" w:hAnsi="Verdana"/>
              </w:rPr>
            </w:pPr>
          </w:p>
          <w:p w14:paraId="6A6AD7F0" w14:textId="77777777" w:rsidR="001D733F" w:rsidRPr="00547370" w:rsidRDefault="001D733F" w:rsidP="00EB02C1">
            <w:pPr>
              <w:pStyle w:val="Tabletext"/>
              <w:rPr>
                <w:rFonts w:ascii="Verdana" w:hAnsi="Verdana"/>
              </w:rPr>
            </w:pPr>
          </w:p>
          <w:p w14:paraId="1FEB049B" w14:textId="77777777" w:rsidR="001D733F" w:rsidRPr="00547370" w:rsidRDefault="001D733F" w:rsidP="00EB02C1">
            <w:pPr>
              <w:pStyle w:val="Tabletext"/>
              <w:rPr>
                <w:rFonts w:ascii="Verdana" w:hAnsi="Verdana"/>
              </w:rPr>
            </w:pPr>
          </w:p>
        </w:tc>
      </w:tr>
    </w:tbl>
    <w:p w14:paraId="5BF9B582" w14:textId="77777777" w:rsidR="001D733F" w:rsidRPr="00547370" w:rsidRDefault="001D733F" w:rsidP="001D733F">
      <w:pPr>
        <w:pStyle w:val="Bodycopy"/>
        <w:rPr>
          <w:rFonts w:ascii="Verdana" w:hAnsi="Verdana"/>
        </w:rPr>
      </w:pPr>
    </w:p>
    <w:p w14:paraId="5E89C271" w14:textId="2274EF39" w:rsidR="001D733F" w:rsidRDefault="79B56BCC" w:rsidP="001D733F">
      <w:pPr>
        <w:pStyle w:val="Heading2"/>
        <w:keepNext/>
        <w:numPr>
          <w:ilvl w:val="1"/>
          <w:numId w:val="13"/>
        </w:numPr>
        <w:tabs>
          <w:tab w:val="num" w:pos="2160"/>
        </w:tabs>
        <w:ind w:left="540"/>
        <w:rPr>
          <w:rFonts w:ascii="Verdana" w:hAnsi="Verdana"/>
        </w:rPr>
      </w:pPr>
      <w:bookmarkStart w:id="65" w:name="_Toc500937166"/>
      <w:bookmarkStart w:id="66" w:name="_Toc1353093867"/>
      <w:r w:rsidRPr="2A739812">
        <w:rPr>
          <w:rFonts w:ascii="Verdana" w:hAnsi="Verdana"/>
        </w:rPr>
        <w:t>BI Publisher Report Details</w:t>
      </w:r>
      <w:bookmarkEnd w:id="65"/>
      <w:bookmarkEnd w:id="66"/>
      <w:r w:rsidRPr="2A739812">
        <w:rPr>
          <w:rFonts w:ascii="Verdana" w:hAnsi="Verdana"/>
        </w:rPr>
        <w:t xml:space="preserve"> </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BB0205" w:rsidRPr="00BB0205" w14:paraId="507328F4" w14:textId="77777777" w:rsidTr="00746CB6">
        <w:trPr>
          <w:cantSplit/>
        </w:trPr>
        <w:tc>
          <w:tcPr>
            <w:tcW w:w="9270" w:type="dxa"/>
            <w:gridSpan w:val="2"/>
            <w:shd w:val="clear" w:color="auto" w:fill="000000"/>
          </w:tcPr>
          <w:p w14:paraId="404FCCDE" w14:textId="77777777" w:rsidR="00BB0205" w:rsidRPr="00BB0205" w:rsidRDefault="00BB0205" w:rsidP="00BB0205">
            <w:pPr>
              <w:pStyle w:val="Bodycopy"/>
              <w:rPr>
                <w:b/>
                <w:lang w:val="en-US"/>
              </w:rPr>
            </w:pPr>
            <w:r w:rsidRPr="00BB0205">
              <w:rPr>
                <w:b/>
                <w:lang w:val="en-US"/>
              </w:rPr>
              <w:t>BI Publisher Details</w:t>
            </w:r>
          </w:p>
        </w:tc>
      </w:tr>
      <w:tr w:rsidR="00BB0205" w:rsidRPr="00BB0205" w14:paraId="7B64B8AA" w14:textId="77777777" w:rsidTr="00746CB6">
        <w:trPr>
          <w:trHeight w:val="53"/>
        </w:trPr>
        <w:tc>
          <w:tcPr>
            <w:tcW w:w="2610" w:type="dxa"/>
          </w:tcPr>
          <w:p w14:paraId="6CF6FD58" w14:textId="77777777" w:rsidR="00BB0205" w:rsidRPr="00BB0205" w:rsidRDefault="00BB0205" w:rsidP="00BB0205">
            <w:pPr>
              <w:pStyle w:val="Bodycopy"/>
              <w:rPr>
                <w:b/>
                <w:bCs/>
                <w:lang w:val="en-US"/>
              </w:rPr>
            </w:pPr>
            <w:r w:rsidRPr="00BB0205">
              <w:rPr>
                <w:b/>
                <w:bCs/>
                <w:lang w:val="en-US"/>
              </w:rPr>
              <w:t>Data Model Name</w:t>
            </w:r>
          </w:p>
        </w:tc>
        <w:tc>
          <w:tcPr>
            <w:tcW w:w="6660" w:type="dxa"/>
          </w:tcPr>
          <w:p w14:paraId="5A61F79A" w14:textId="77777777" w:rsidR="00BB0205" w:rsidRPr="00BB0205" w:rsidRDefault="00BB0205" w:rsidP="00BB0205">
            <w:pPr>
              <w:pStyle w:val="Bodycopy"/>
              <w:rPr>
                <w:lang w:val="en-US"/>
              </w:rPr>
            </w:pPr>
            <w:r w:rsidRPr="00BB0205">
              <w:rPr>
                <w:lang w:val="en-US"/>
              </w:rPr>
              <w:t>Subledger Journal Adjustment Outbound to Performance Plus</w:t>
            </w:r>
          </w:p>
        </w:tc>
      </w:tr>
      <w:tr w:rsidR="00BB0205" w:rsidRPr="00BB0205" w14:paraId="27E4BA41" w14:textId="77777777" w:rsidTr="00746CB6">
        <w:tc>
          <w:tcPr>
            <w:tcW w:w="2610" w:type="dxa"/>
          </w:tcPr>
          <w:p w14:paraId="620D5D46" w14:textId="77777777" w:rsidR="00BB0205" w:rsidRPr="00BB0205" w:rsidRDefault="00BB0205" w:rsidP="00BB0205">
            <w:pPr>
              <w:pStyle w:val="Bodycopy"/>
              <w:rPr>
                <w:b/>
                <w:bCs/>
                <w:lang w:val="en-US"/>
              </w:rPr>
            </w:pPr>
            <w:r w:rsidRPr="00BB0205">
              <w:rPr>
                <w:b/>
                <w:bCs/>
                <w:lang w:val="en-US"/>
              </w:rPr>
              <w:t>Data Set Name</w:t>
            </w:r>
          </w:p>
        </w:tc>
        <w:tc>
          <w:tcPr>
            <w:tcW w:w="6660" w:type="dxa"/>
          </w:tcPr>
          <w:p w14:paraId="35C028A9" w14:textId="77777777" w:rsidR="00BB0205" w:rsidRPr="00BB0205" w:rsidRDefault="00BB0205" w:rsidP="00BB0205">
            <w:pPr>
              <w:pStyle w:val="Bodycopy"/>
              <w:rPr>
                <w:lang w:val="en-US"/>
              </w:rPr>
            </w:pPr>
            <w:r w:rsidRPr="00BB0205">
              <w:rPr>
                <w:lang w:val="en-US"/>
              </w:rPr>
              <w:t>G_SUB_JE_ADJ_OUT_PPLUS</w:t>
            </w:r>
          </w:p>
        </w:tc>
      </w:tr>
      <w:tr w:rsidR="00BB0205" w:rsidRPr="00BB0205" w14:paraId="58A8A35B" w14:textId="77777777" w:rsidTr="00746CB6">
        <w:tc>
          <w:tcPr>
            <w:tcW w:w="2610" w:type="dxa"/>
          </w:tcPr>
          <w:p w14:paraId="0CCA27CF" w14:textId="77777777" w:rsidR="00BB0205" w:rsidRPr="00BB0205" w:rsidRDefault="00BB0205" w:rsidP="00BB0205">
            <w:pPr>
              <w:pStyle w:val="Bodycopy"/>
              <w:rPr>
                <w:b/>
                <w:bCs/>
                <w:lang w:val="en-US"/>
              </w:rPr>
            </w:pPr>
            <w:r w:rsidRPr="00BB0205">
              <w:rPr>
                <w:b/>
                <w:bCs/>
                <w:lang w:val="en-US"/>
              </w:rPr>
              <w:t>Template Name</w:t>
            </w:r>
          </w:p>
        </w:tc>
        <w:tc>
          <w:tcPr>
            <w:tcW w:w="6660" w:type="dxa"/>
          </w:tcPr>
          <w:p w14:paraId="4265DBA8" w14:textId="77777777" w:rsidR="00BB0205" w:rsidRPr="00BB0205" w:rsidRDefault="00BB0205" w:rsidP="00BB0205">
            <w:pPr>
              <w:pStyle w:val="Bodycopy"/>
              <w:rPr>
                <w:lang w:val="en-US"/>
              </w:rPr>
            </w:pPr>
            <w:r w:rsidRPr="00BB0205">
              <w:rPr>
                <w:lang w:val="en-US"/>
              </w:rPr>
              <w:t>Output</w:t>
            </w:r>
          </w:p>
        </w:tc>
      </w:tr>
      <w:tr w:rsidR="00BB0205" w:rsidRPr="00BB0205" w14:paraId="1303C575" w14:textId="77777777" w:rsidTr="00746CB6">
        <w:tc>
          <w:tcPr>
            <w:tcW w:w="2610" w:type="dxa"/>
          </w:tcPr>
          <w:p w14:paraId="588FC667" w14:textId="77777777" w:rsidR="00BB0205" w:rsidRPr="00BB0205" w:rsidRDefault="00BB0205" w:rsidP="00BB0205">
            <w:pPr>
              <w:pStyle w:val="Bodycopy"/>
              <w:rPr>
                <w:b/>
                <w:bCs/>
                <w:lang w:val="en-US"/>
              </w:rPr>
            </w:pPr>
            <w:r w:rsidRPr="00BB0205">
              <w:rPr>
                <w:b/>
                <w:bCs/>
                <w:lang w:val="en-US"/>
              </w:rPr>
              <w:t>Template Output Formats (* Indicates Default)</w:t>
            </w:r>
          </w:p>
        </w:tc>
        <w:tc>
          <w:tcPr>
            <w:tcW w:w="6660" w:type="dxa"/>
          </w:tcPr>
          <w:p w14:paraId="1EBB5049" w14:textId="77777777" w:rsidR="00BB0205" w:rsidRPr="00BB0205" w:rsidRDefault="00BB0205" w:rsidP="00BB0205">
            <w:pPr>
              <w:pStyle w:val="Bodycopy"/>
              <w:rPr>
                <w:lang w:val="en-US"/>
              </w:rPr>
            </w:pPr>
            <w:r w:rsidRPr="00BB0205">
              <w:rPr>
                <w:lang w:val="en-US"/>
              </w:rPr>
              <w:t>Text</w:t>
            </w:r>
          </w:p>
        </w:tc>
      </w:tr>
    </w:tbl>
    <w:p w14:paraId="33E1ED20" w14:textId="0ECFDECF" w:rsidR="00D324E7" w:rsidRPr="00D324E7" w:rsidRDefault="00D324E7" w:rsidP="00D324E7">
      <w:pPr>
        <w:pStyle w:val="Bodycopy"/>
      </w:pPr>
    </w:p>
    <w:p w14:paraId="35FA9084" w14:textId="64553134" w:rsidR="23C0F835" w:rsidRDefault="23C0F835" w:rsidP="23C0F835">
      <w:pPr>
        <w:pStyle w:val="Bodycopy"/>
        <w:rPr>
          <w:rFonts w:ascii="Verdana" w:hAnsi="Verdana"/>
          <w:sz w:val="22"/>
          <w:szCs w:val="22"/>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1D733F" w:rsidRPr="00547370" w14:paraId="0FC2F798" w14:textId="77777777" w:rsidTr="00EB02C1">
        <w:trPr>
          <w:cantSplit/>
        </w:trPr>
        <w:tc>
          <w:tcPr>
            <w:tcW w:w="9270" w:type="dxa"/>
            <w:gridSpan w:val="2"/>
            <w:shd w:val="clear" w:color="auto" w:fill="000000" w:themeFill="text1"/>
          </w:tcPr>
          <w:p w14:paraId="65F554CC" w14:textId="77777777" w:rsidR="001D733F" w:rsidRPr="00547370" w:rsidRDefault="001D733F" w:rsidP="00EB02C1">
            <w:pPr>
              <w:pStyle w:val="Tablehead1"/>
              <w:jc w:val="left"/>
              <w:rPr>
                <w:rFonts w:ascii="Verdana" w:hAnsi="Verdana" w:cs="Arial"/>
                <w:b w:val="0"/>
                <w:sz w:val="22"/>
                <w:szCs w:val="22"/>
              </w:rPr>
            </w:pPr>
            <w:r w:rsidRPr="00547370">
              <w:rPr>
                <w:rFonts w:ascii="Verdana" w:hAnsi="Verdana"/>
                <w:color w:val="FFFFFF" w:themeColor="background1"/>
                <w:sz w:val="22"/>
                <w:szCs w:val="22"/>
              </w:rPr>
              <w:lastRenderedPageBreak/>
              <w:t>BI Publisher Details</w:t>
            </w:r>
          </w:p>
        </w:tc>
      </w:tr>
      <w:tr w:rsidR="001D733F" w:rsidRPr="00547370" w14:paraId="6A22B807" w14:textId="77777777" w:rsidTr="00EB02C1">
        <w:tc>
          <w:tcPr>
            <w:tcW w:w="2610" w:type="dxa"/>
          </w:tcPr>
          <w:p w14:paraId="45A141C2"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Data Model Name</w:t>
            </w:r>
          </w:p>
        </w:tc>
        <w:tc>
          <w:tcPr>
            <w:tcW w:w="6660" w:type="dxa"/>
          </w:tcPr>
          <w:p w14:paraId="56648A83" w14:textId="77777777" w:rsidR="001D733F" w:rsidRPr="00547370" w:rsidRDefault="001D733F" w:rsidP="00EB02C1">
            <w:pPr>
              <w:keepNext/>
              <w:ind w:left="-18"/>
              <w:rPr>
                <w:rFonts w:ascii="Verdana" w:hAnsi="Verdana" w:cs="Arial"/>
              </w:rPr>
            </w:pPr>
          </w:p>
        </w:tc>
      </w:tr>
      <w:tr w:rsidR="001D733F" w:rsidRPr="00547370" w14:paraId="4639E230" w14:textId="77777777" w:rsidTr="00EB02C1">
        <w:tc>
          <w:tcPr>
            <w:tcW w:w="2610" w:type="dxa"/>
          </w:tcPr>
          <w:p w14:paraId="50FAC8B9"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Report SQL</w:t>
            </w:r>
          </w:p>
        </w:tc>
        <w:tc>
          <w:tcPr>
            <w:tcW w:w="6660" w:type="dxa"/>
          </w:tcPr>
          <w:p w14:paraId="3FF3356D" w14:textId="77777777" w:rsidR="001D733F" w:rsidRPr="00547370" w:rsidRDefault="001D733F" w:rsidP="00EB02C1">
            <w:pPr>
              <w:keepNext/>
              <w:ind w:left="-18"/>
              <w:rPr>
                <w:rFonts w:ascii="Verdana" w:hAnsi="Verdana" w:cs="Arial"/>
              </w:rPr>
            </w:pPr>
            <w:r w:rsidRPr="00547370">
              <w:rPr>
                <w:rFonts w:ascii="Verdana" w:hAnsi="Verdana" w:cs="Arial"/>
              </w:rPr>
              <w:t>&lt;SQL Query&gt;</w:t>
            </w:r>
          </w:p>
          <w:p w14:paraId="705576BA" w14:textId="77777777" w:rsidR="001D733F" w:rsidRPr="00547370" w:rsidRDefault="001D733F" w:rsidP="00EB02C1">
            <w:pPr>
              <w:keepNext/>
              <w:ind w:left="-18"/>
              <w:rPr>
                <w:rFonts w:ascii="Verdana" w:hAnsi="Verdana" w:cs="Arial"/>
              </w:rPr>
            </w:pPr>
          </w:p>
          <w:p w14:paraId="19B8BF80" w14:textId="77777777" w:rsidR="001D733F" w:rsidRPr="00547370" w:rsidRDefault="001D733F" w:rsidP="00EB02C1">
            <w:pPr>
              <w:keepNext/>
              <w:ind w:left="-18"/>
              <w:rPr>
                <w:rFonts w:ascii="Verdana" w:hAnsi="Verdana" w:cs="Arial"/>
              </w:rPr>
            </w:pPr>
          </w:p>
          <w:p w14:paraId="5F9743C6" w14:textId="77777777" w:rsidR="001D733F" w:rsidRPr="00547370" w:rsidRDefault="001D733F" w:rsidP="00EB02C1">
            <w:pPr>
              <w:keepNext/>
              <w:ind w:left="-18"/>
              <w:rPr>
                <w:rFonts w:ascii="Verdana" w:hAnsi="Verdana" w:cs="Arial"/>
              </w:rPr>
            </w:pPr>
          </w:p>
          <w:p w14:paraId="490FFE90" w14:textId="77777777" w:rsidR="001D733F" w:rsidRPr="00547370" w:rsidRDefault="001D733F" w:rsidP="00EB02C1">
            <w:pPr>
              <w:keepNext/>
              <w:ind w:left="-18"/>
              <w:rPr>
                <w:rFonts w:ascii="Verdana" w:hAnsi="Verdana" w:cs="Arial"/>
              </w:rPr>
            </w:pPr>
          </w:p>
          <w:p w14:paraId="05A5A8EB" w14:textId="77777777" w:rsidR="001D733F" w:rsidRPr="00547370" w:rsidRDefault="001D733F" w:rsidP="00EB02C1">
            <w:pPr>
              <w:keepNext/>
              <w:ind w:left="-18"/>
              <w:rPr>
                <w:rFonts w:ascii="Verdana" w:hAnsi="Verdana" w:cs="Arial"/>
              </w:rPr>
            </w:pPr>
          </w:p>
          <w:p w14:paraId="3F4DE13D" w14:textId="77777777" w:rsidR="001D733F" w:rsidRPr="00547370" w:rsidRDefault="001D733F" w:rsidP="00EB02C1">
            <w:pPr>
              <w:keepNext/>
              <w:ind w:left="-18"/>
              <w:rPr>
                <w:rFonts w:ascii="Verdana" w:hAnsi="Verdana" w:cs="Arial"/>
              </w:rPr>
            </w:pPr>
          </w:p>
          <w:p w14:paraId="29C6BEE6" w14:textId="77777777" w:rsidR="001D733F" w:rsidRPr="00547370" w:rsidRDefault="001D733F" w:rsidP="00EB02C1">
            <w:pPr>
              <w:keepNext/>
              <w:ind w:left="-18"/>
              <w:rPr>
                <w:rFonts w:ascii="Verdana" w:hAnsi="Verdana" w:cs="Arial"/>
              </w:rPr>
            </w:pPr>
          </w:p>
          <w:p w14:paraId="489639F2" w14:textId="77777777" w:rsidR="001D733F" w:rsidRPr="00547370" w:rsidRDefault="001D733F" w:rsidP="00EB02C1">
            <w:pPr>
              <w:keepNext/>
              <w:ind w:left="-18"/>
              <w:rPr>
                <w:rFonts w:ascii="Verdana" w:hAnsi="Verdana" w:cs="Arial"/>
              </w:rPr>
            </w:pPr>
          </w:p>
        </w:tc>
      </w:tr>
    </w:tbl>
    <w:p w14:paraId="35A72D25" w14:textId="77777777" w:rsidR="001D733F" w:rsidRPr="00547370" w:rsidRDefault="001D733F" w:rsidP="001D733F">
      <w:pPr>
        <w:pStyle w:val="Bodycopy"/>
        <w:rPr>
          <w:rFonts w:ascii="Verdana" w:hAnsi="Verdana"/>
          <w:b/>
          <w:sz w:val="22"/>
          <w:szCs w:val="22"/>
        </w:rPr>
      </w:pPr>
    </w:p>
    <w:p w14:paraId="697BB8E2"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7" w:name="_Toc500937167"/>
      <w:bookmarkStart w:id="68" w:name="_Toc1504927407"/>
      <w:r w:rsidRPr="2A739812">
        <w:rPr>
          <w:rFonts w:ascii="Verdana" w:hAnsi="Verdana"/>
        </w:rPr>
        <w:t>FBDI Processing</w:t>
      </w:r>
      <w:bookmarkEnd w:id="67"/>
      <w:bookmarkEnd w:id="68"/>
    </w:p>
    <w:p w14:paraId="4A70AB24" w14:textId="796B431A" w:rsidR="001D733F" w:rsidRPr="00547370" w:rsidRDefault="00BA7684" w:rsidP="00BA7684">
      <w:pPr>
        <w:pStyle w:val="Instructions"/>
        <w:rPr>
          <w:rFonts w:ascii="Verdana" w:hAnsi="Verdana"/>
          <w:color w:val="auto"/>
        </w:rPr>
      </w:pPr>
      <w:r>
        <w:rPr>
          <w:rFonts w:ascii="Verdana" w:hAnsi="Verdana"/>
          <w:color w:val="auto"/>
        </w:rPr>
        <w:t>NA</w:t>
      </w:r>
    </w:p>
    <w:p w14:paraId="5F625347"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9" w:name="_Toc500937168"/>
      <w:bookmarkStart w:id="70" w:name="_Toc1547794045"/>
      <w:r w:rsidRPr="2A739812">
        <w:rPr>
          <w:rFonts w:ascii="Verdana" w:hAnsi="Verdana"/>
        </w:rPr>
        <w:t>Web Services</w:t>
      </w:r>
      <w:bookmarkEnd w:id="69"/>
      <w:bookmarkEnd w:id="70"/>
    </w:p>
    <w:p w14:paraId="5A21A468" w14:textId="5E864678" w:rsidR="001D733F" w:rsidRPr="00547370" w:rsidRDefault="00BA7684" w:rsidP="00BA7684">
      <w:pPr>
        <w:pStyle w:val="Instructions"/>
        <w:rPr>
          <w:rFonts w:ascii="Verdana" w:hAnsi="Verdana"/>
          <w:color w:val="auto"/>
        </w:rPr>
      </w:pPr>
      <w:r>
        <w:rPr>
          <w:rFonts w:ascii="Verdana" w:hAnsi="Verdana"/>
          <w:color w:val="auto"/>
        </w:rPr>
        <w:t>NA</w:t>
      </w:r>
    </w:p>
    <w:p w14:paraId="57AD0CE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1" w:name="_Toc500937169"/>
      <w:bookmarkStart w:id="72" w:name="_Toc205538677"/>
      <w:r w:rsidRPr="2A739812">
        <w:rPr>
          <w:rFonts w:ascii="Verdana" w:hAnsi="Verdana"/>
        </w:rPr>
        <w:t>UCM Upload (for FBDI Processing)</w:t>
      </w:r>
      <w:bookmarkEnd w:id="71"/>
      <w:bookmarkEnd w:id="72"/>
    </w:p>
    <w:p w14:paraId="21151228" w14:textId="5E351976" w:rsidR="001D733F" w:rsidRPr="00547370" w:rsidRDefault="00BA7684" w:rsidP="00BA7684">
      <w:pPr>
        <w:pStyle w:val="Bodycopy"/>
        <w:ind w:left="-36"/>
        <w:rPr>
          <w:rFonts w:ascii="Verdana" w:hAnsi="Verdana"/>
          <w:color w:val="auto"/>
        </w:rPr>
      </w:pPr>
      <w:r>
        <w:rPr>
          <w:rFonts w:ascii="Verdana" w:hAnsi="Verdana"/>
          <w:color w:val="auto"/>
        </w:rPr>
        <w:t>NA</w:t>
      </w:r>
    </w:p>
    <w:p w14:paraId="40665ED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3" w:name="_Toc500937170"/>
      <w:bookmarkStart w:id="74" w:name="_Toc1465009598"/>
      <w:r w:rsidRPr="2A739812">
        <w:rPr>
          <w:rFonts w:ascii="Verdana" w:hAnsi="Verdana"/>
        </w:rPr>
        <w:t>Enterprise Scheduler Services (ESS)</w:t>
      </w:r>
      <w:bookmarkEnd w:id="73"/>
      <w:bookmarkEnd w:id="74"/>
    </w:p>
    <w:p w14:paraId="4CFDBAEF" w14:textId="4E97A2DD" w:rsidR="30BC3998" w:rsidRDefault="00BA7684" w:rsidP="1F6A7A4F">
      <w:pPr>
        <w:pStyle w:val="Bodycopy"/>
        <w:keepNext/>
        <w:tabs>
          <w:tab w:val="num" w:pos="2160"/>
        </w:tabs>
      </w:pPr>
      <w:r>
        <w:t>NA</w:t>
      </w:r>
    </w:p>
    <w:p w14:paraId="32518E43" w14:textId="77777777" w:rsidR="001D733F" w:rsidRPr="00547370" w:rsidRDefault="79B56BCC" w:rsidP="00D62CAC">
      <w:pPr>
        <w:pStyle w:val="Heading3"/>
        <w:numPr>
          <w:ilvl w:val="2"/>
          <w:numId w:val="13"/>
        </w:numPr>
        <w:tabs>
          <w:tab w:val="num" w:pos="2160"/>
        </w:tabs>
        <w:rPr>
          <w:rFonts w:ascii="Verdana" w:hAnsi="Verdana"/>
        </w:rPr>
      </w:pPr>
      <w:bookmarkStart w:id="75" w:name="_Toc464033450"/>
      <w:bookmarkStart w:id="76" w:name="_Toc464034067"/>
      <w:bookmarkStart w:id="77" w:name="_Toc500928279"/>
      <w:bookmarkStart w:id="78" w:name="_Toc500937171"/>
      <w:bookmarkStart w:id="79" w:name="_Toc1704875866"/>
      <w:r w:rsidRPr="2A739812">
        <w:rPr>
          <w:rFonts w:ascii="Verdana" w:hAnsi="Verdana"/>
        </w:rPr>
        <w:t>ESS Job details</w:t>
      </w:r>
      <w:bookmarkEnd w:id="75"/>
      <w:bookmarkEnd w:id="76"/>
      <w:bookmarkEnd w:id="77"/>
      <w:bookmarkEnd w:id="78"/>
      <w:bookmarkEnd w:id="79"/>
    </w:p>
    <w:p w14:paraId="60B6A49F" w14:textId="51A970C8" w:rsidR="7804419F" w:rsidRDefault="00BA7684" w:rsidP="00BA7684">
      <w:pPr>
        <w:pStyle w:val="Bodycopy"/>
        <w:spacing w:line="259" w:lineRule="auto"/>
      </w:pPr>
      <w:r>
        <w:rPr>
          <w:rFonts w:ascii="Verdana" w:hAnsi="Verdana"/>
        </w:rPr>
        <w:t>NA</w:t>
      </w:r>
    </w:p>
    <w:tbl>
      <w:tblPr>
        <w:tblW w:w="5000" w:type="pct"/>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54"/>
        <w:gridCol w:w="1588"/>
        <w:gridCol w:w="1412"/>
        <w:gridCol w:w="1363"/>
        <w:gridCol w:w="1559"/>
        <w:gridCol w:w="1394"/>
      </w:tblGrid>
      <w:tr w:rsidR="001D733F" w:rsidRPr="00547370" w14:paraId="3A69ABE0" w14:textId="77777777" w:rsidTr="00EB02C1">
        <w:trPr>
          <w:trHeight w:val="356"/>
          <w:tblHeader/>
        </w:trPr>
        <w:tc>
          <w:tcPr>
            <w:tcW w:w="101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51A5E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Program</w:t>
            </w:r>
          </w:p>
        </w:tc>
        <w:tc>
          <w:tcPr>
            <w:tcW w:w="866"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574CF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Short Name</w:t>
            </w:r>
          </w:p>
        </w:tc>
        <w:tc>
          <w:tcPr>
            <w:tcW w:w="770"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D31623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Application</w:t>
            </w:r>
          </w:p>
        </w:tc>
        <w:tc>
          <w:tcPr>
            <w:tcW w:w="743"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20D2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Description</w:t>
            </w:r>
          </w:p>
        </w:tc>
        <w:tc>
          <w:tcPr>
            <w:tcW w:w="850" w:type="pct"/>
            <w:tcBorders>
              <w:top w:val="single" w:sz="4" w:space="0" w:color="auto"/>
              <w:left w:val="single" w:sz="4" w:space="0" w:color="auto"/>
              <w:bottom w:val="single" w:sz="4" w:space="0" w:color="auto"/>
              <w:right w:val="single" w:sz="4" w:space="0" w:color="auto"/>
            </w:tcBorders>
            <w:shd w:val="clear" w:color="auto" w:fill="000000" w:themeFill="text1"/>
          </w:tcPr>
          <w:p w14:paraId="600F9950"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Executable Name</w:t>
            </w:r>
          </w:p>
        </w:tc>
        <w:tc>
          <w:tcPr>
            <w:tcW w:w="760" w:type="pct"/>
            <w:tcBorders>
              <w:top w:val="single" w:sz="4" w:space="0" w:color="auto"/>
              <w:left w:val="single" w:sz="4" w:space="0" w:color="auto"/>
              <w:bottom w:val="single" w:sz="4" w:space="0" w:color="auto"/>
              <w:right w:val="single" w:sz="4" w:space="0" w:color="auto"/>
            </w:tcBorders>
            <w:shd w:val="clear" w:color="auto" w:fill="000000" w:themeFill="text1"/>
          </w:tcPr>
          <w:p w14:paraId="51796D7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Output Format</w:t>
            </w:r>
          </w:p>
        </w:tc>
      </w:tr>
      <w:tr w:rsidR="001D733F" w:rsidRPr="00547370" w14:paraId="0EE490B5" w14:textId="77777777" w:rsidTr="00EB02C1">
        <w:trPr>
          <w:trHeight w:val="336"/>
        </w:trPr>
        <w:tc>
          <w:tcPr>
            <w:tcW w:w="1011" w:type="pct"/>
            <w:tcBorders>
              <w:top w:val="single" w:sz="4" w:space="0" w:color="auto"/>
            </w:tcBorders>
          </w:tcPr>
          <w:p w14:paraId="02F37FF4" w14:textId="77777777" w:rsidR="001D733F" w:rsidRPr="00547370" w:rsidRDefault="001D733F" w:rsidP="00EB02C1">
            <w:pPr>
              <w:pStyle w:val="Tabletext"/>
              <w:rPr>
                <w:rFonts w:ascii="Verdana" w:hAnsi="Verdana"/>
              </w:rPr>
            </w:pPr>
          </w:p>
        </w:tc>
        <w:tc>
          <w:tcPr>
            <w:tcW w:w="866" w:type="pct"/>
            <w:tcBorders>
              <w:top w:val="single" w:sz="4" w:space="0" w:color="auto"/>
            </w:tcBorders>
          </w:tcPr>
          <w:p w14:paraId="5280635F" w14:textId="77777777" w:rsidR="001D733F" w:rsidRPr="00547370" w:rsidRDefault="001D733F" w:rsidP="00EB02C1">
            <w:pPr>
              <w:pStyle w:val="Tabletext"/>
              <w:rPr>
                <w:rFonts w:ascii="Verdana" w:hAnsi="Verdana"/>
              </w:rPr>
            </w:pPr>
          </w:p>
        </w:tc>
        <w:tc>
          <w:tcPr>
            <w:tcW w:w="770" w:type="pct"/>
            <w:tcBorders>
              <w:top w:val="single" w:sz="4" w:space="0" w:color="auto"/>
            </w:tcBorders>
          </w:tcPr>
          <w:p w14:paraId="2271020B" w14:textId="77777777" w:rsidR="001D733F" w:rsidRPr="00547370" w:rsidRDefault="001D733F" w:rsidP="00EB02C1">
            <w:pPr>
              <w:pStyle w:val="Tabletext"/>
              <w:rPr>
                <w:rFonts w:ascii="Verdana" w:hAnsi="Verdana"/>
              </w:rPr>
            </w:pPr>
          </w:p>
        </w:tc>
        <w:tc>
          <w:tcPr>
            <w:tcW w:w="743" w:type="pct"/>
            <w:tcBorders>
              <w:top w:val="single" w:sz="4" w:space="0" w:color="auto"/>
            </w:tcBorders>
          </w:tcPr>
          <w:p w14:paraId="646811E5" w14:textId="77777777" w:rsidR="001D733F" w:rsidRPr="00547370" w:rsidRDefault="001D733F" w:rsidP="00EB02C1">
            <w:pPr>
              <w:pStyle w:val="Tabletext"/>
              <w:rPr>
                <w:rFonts w:ascii="Verdana" w:hAnsi="Verdana"/>
              </w:rPr>
            </w:pPr>
          </w:p>
        </w:tc>
        <w:tc>
          <w:tcPr>
            <w:tcW w:w="850" w:type="pct"/>
            <w:tcBorders>
              <w:top w:val="single" w:sz="4" w:space="0" w:color="auto"/>
            </w:tcBorders>
          </w:tcPr>
          <w:p w14:paraId="07837D59" w14:textId="77777777" w:rsidR="001D733F" w:rsidRPr="00547370" w:rsidRDefault="001D733F" w:rsidP="00EB02C1">
            <w:pPr>
              <w:pStyle w:val="Tabletext"/>
              <w:rPr>
                <w:rFonts w:ascii="Verdana" w:hAnsi="Verdana"/>
              </w:rPr>
            </w:pPr>
          </w:p>
        </w:tc>
        <w:tc>
          <w:tcPr>
            <w:tcW w:w="760" w:type="pct"/>
            <w:tcBorders>
              <w:top w:val="single" w:sz="4" w:space="0" w:color="auto"/>
            </w:tcBorders>
          </w:tcPr>
          <w:p w14:paraId="5A6C7C2C" w14:textId="77777777" w:rsidR="001D733F" w:rsidRPr="00547370" w:rsidRDefault="001D733F" w:rsidP="00EB02C1">
            <w:pPr>
              <w:pStyle w:val="Tabletext"/>
              <w:rPr>
                <w:rFonts w:ascii="Verdana" w:hAnsi="Verdana"/>
              </w:rPr>
            </w:pPr>
          </w:p>
        </w:tc>
      </w:tr>
      <w:tr w:rsidR="001D733F" w:rsidRPr="00547370" w14:paraId="3411ACB5" w14:textId="77777777" w:rsidTr="00EB02C1">
        <w:trPr>
          <w:trHeight w:val="336"/>
        </w:trPr>
        <w:tc>
          <w:tcPr>
            <w:tcW w:w="1011" w:type="pct"/>
          </w:tcPr>
          <w:p w14:paraId="719038BB" w14:textId="77777777" w:rsidR="001D733F" w:rsidRPr="00547370" w:rsidRDefault="001D733F" w:rsidP="00EB02C1">
            <w:pPr>
              <w:pStyle w:val="Tabletext"/>
              <w:rPr>
                <w:rFonts w:ascii="Verdana" w:hAnsi="Verdana"/>
              </w:rPr>
            </w:pPr>
          </w:p>
        </w:tc>
        <w:tc>
          <w:tcPr>
            <w:tcW w:w="866" w:type="pct"/>
          </w:tcPr>
          <w:p w14:paraId="44DD5AFD" w14:textId="77777777" w:rsidR="001D733F" w:rsidRPr="00547370" w:rsidRDefault="001D733F" w:rsidP="00EB02C1">
            <w:pPr>
              <w:pStyle w:val="Tabletext"/>
              <w:rPr>
                <w:rFonts w:ascii="Verdana" w:hAnsi="Verdana"/>
              </w:rPr>
            </w:pPr>
          </w:p>
        </w:tc>
        <w:tc>
          <w:tcPr>
            <w:tcW w:w="770" w:type="pct"/>
          </w:tcPr>
          <w:p w14:paraId="7AF87BE4" w14:textId="77777777" w:rsidR="001D733F" w:rsidRPr="00547370" w:rsidRDefault="001D733F" w:rsidP="00EB02C1">
            <w:pPr>
              <w:pStyle w:val="Tabletext"/>
              <w:rPr>
                <w:rFonts w:ascii="Verdana" w:hAnsi="Verdana"/>
              </w:rPr>
            </w:pPr>
          </w:p>
        </w:tc>
        <w:tc>
          <w:tcPr>
            <w:tcW w:w="743" w:type="pct"/>
          </w:tcPr>
          <w:p w14:paraId="29B5CDD2" w14:textId="77777777" w:rsidR="001D733F" w:rsidRPr="00547370" w:rsidRDefault="001D733F" w:rsidP="00EB02C1">
            <w:pPr>
              <w:pStyle w:val="Tabletext"/>
              <w:rPr>
                <w:rFonts w:ascii="Verdana" w:hAnsi="Verdana"/>
              </w:rPr>
            </w:pPr>
          </w:p>
        </w:tc>
        <w:tc>
          <w:tcPr>
            <w:tcW w:w="850" w:type="pct"/>
          </w:tcPr>
          <w:p w14:paraId="3EA5ABA9" w14:textId="77777777" w:rsidR="001D733F" w:rsidRPr="00547370" w:rsidRDefault="001D733F" w:rsidP="00EB02C1">
            <w:pPr>
              <w:pStyle w:val="Tabletext"/>
              <w:rPr>
                <w:rFonts w:ascii="Verdana" w:hAnsi="Verdana"/>
              </w:rPr>
            </w:pPr>
          </w:p>
        </w:tc>
        <w:tc>
          <w:tcPr>
            <w:tcW w:w="760" w:type="pct"/>
          </w:tcPr>
          <w:p w14:paraId="74B738F9" w14:textId="77777777" w:rsidR="001D733F" w:rsidRPr="00547370" w:rsidRDefault="001D733F" w:rsidP="00EB02C1">
            <w:pPr>
              <w:pStyle w:val="Tabletext"/>
              <w:rPr>
                <w:rFonts w:ascii="Verdana" w:hAnsi="Verdana"/>
              </w:rPr>
            </w:pPr>
          </w:p>
        </w:tc>
      </w:tr>
      <w:tr w:rsidR="001D733F" w:rsidRPr="00547370" w14:paraId="48526445" w14:textId="77777777" w:rsidTr="00EB02C1">
        <w:trPr>
          <w:trHeight w:val="336"/>
        </w:trPr>
        <w:tc>
          <w:tcPr>
            <w:tcW w:w="1011" w:type="pct"/>
          </w:tcPr>
          <w:p w14:paraId="251B6629" w14:textId="77777777" w:rsidR="001D733F" w:rsidRPr="00547370" w:rsidRDefault="001D733F" w:rsidP="00EB02C1">
            <w:pPr>
              <w:pStyle w:val="Tabletext"/>
              <w:rPr>
                <w:rFonts w:ascii="Verdana" w:hAnsi="Verdana"/>
              </w:rPr>
            </w:pPr>
          </w:p>
        </w:tc>
        <w:tc>
          <w:tcPr>
            <w:tcW w:w="866" w:type="pct"/>
          </w:tcPr>
          <w:p w14:paraId="272AF489" w14:textId="77777777" w:rsidR="001D733F" w:rsidRPr="00547370" w:rsidRDefault="001D733F" w:rsidP="00EB02C1">
            <w:pPr>
              <w:pStyle w:val="Tabletext"/>
              <w:rPr>
                <w:rFonts w:ascii="Verdana" w:hAnsi="Verdana"/>
              </w:rPr>
            </w:pPr>
          </w:p>
        </w:tc>
        <w:tc>
          <w:tcPr>
            <w:tcW w:w="770" w:type="pct"/>
          </w:tcPr>
          <w:p w14:paraId="35F3E3BE" w14:textId="77777777" w:rsidR="001D733F" w:rsidRPr="00547370" w:rsidRDefault="001D733F" w:rsidP="00EB02C1">
            <w:pPr>
              <w:pStyle w:val="Tabletext"/>
              <w:rPr>
                <w:rFonts w:ascii="Verdana" w:hAnsi="Verdana"/>
              </w:rPr>
            </w:pPr>
          </w:p>
        </w:tc>
        <w:tc>
          <w:tcPr>
            <w:tcW w:w="743" w:type="pct"/>
          </w:tcPr>
          <w:p w14:paraId="6874BDCC" w14:textId="77777777" w:rsidR="001D733F" w:rsidRPr="00547370" w:rsidRDefault="001D733F" w:rsidP="00EB02C1">
            <w:pPr>
              <w:pStyle w:val="Tabletext"/>
              <w:rPr>
                <w:rFonts w:ascii="Verdana" w:hAnsi="Verdana"/>
              </w:rPr>
            </w:pPr>
          </w:p>
        </w:tc>
        <w:tc>
          <w:tcPr>
            <w:tcW w:w="850" w:type="pct"/>
          </w:tcPr>
          <w:p w14:paraId="61A229C7" w14:textId="77777777" w:rsidR="001D733F" w:rsidRPr="00547370" w:rsidRDefault="001D733F" w:rsidP="00EB02C1">
            <w:pPr>
              <w:pStyle w:val="Tabletext"/>
              <w:rPr>
                <w:rFonts w:ascii="Verdana" w:hAnsi="Verdana"/>
              </w:rPr>
            </w:pPr>
          </w:p>
        </w:tc>
        <w:tc>
          <w:tcPr>
            <w:tcW w:w="760" w:type="pct"/>
          </w:tcPr>
          <w:p w14:paraId="25299C00" w14:textId="77777777" w:rsidR="001D733F" w:rsidRPr="00547370" w:rsidRDefault="001D733F" w:rsidP="00EB02C1">
            <w:pPr>
              <w:pStyle w:val="Tabletext"/>
              <w:rPr>
                <w:rFonts w:ascii="Verdana" w:hAnsi="Verdana"/>
              </w:rPr>
            </w:pPr>
          </w:p>
        </w:tc>
      </w:tr>
    </w:tbl>
    <w:p w14:paraId="1BDD94B8" w14:textId="77777777" w:rsidR="001D733F" w:rsidRPr="00547370" w:rsidRDefault="79B56BCC" w:rsidP="00D62CAC">
      <w:pPr>
        <w:pStyle w:val="Heading3"/>
        <w:numPr>
          <w:ilvl w:val="2"/>
          <w:numId w:val="13"/>
        </w:numPr>
        <w:tabs>
          <w:tab w:val="num" w:pos="2160"/>
        </w:tabs>
        <w:rPr>
          <w:rFonts w:ascii="Verdana" w:hAnsi="Verdana"/>
        </w:rPr>
      </w:pPr>
      <w:bookmarkStart w:id="80" w:name="_Toc464033451"/>
      <w:bookmarkStart w:id="81" w:name="_Toc464034068"/>
      <w:bookmarkStart w:id="82" w:name="_Toc500928280"/>
      <w:bookmarkStart w:id="83" w:name="_Toc500937172"/>
      <w:bookmarkStart w:id="84" w:name="_Toc1915727569"/>
      <w:r w:rsidRPr="2A739812">
        <w:rPr>
          <w:rFonts w:ascii="Verdana" w:hAnsi="Verdana"/>
        </w:rPr>
        <w:t>ESS Parameters</w:t>
      </w:r>
      <w:bookmarkEnd w:id="80"/>
      <w:bookmarkEnd w:id="81"/>
      <w:bookmarkEnd w:id="82"/>
      <w:bookmarkEnd w:id="83"/>
      <w:bookmarkEnd w:id="84"/>
    </w:p>
    <w:p w14:paraId="1E9F0EAB" w14:textId="450B43A8" w:rsidR="001D733F" w:rsidRPr="00547370" w:rsidRDefault="00BA7684" w:rsidP="00BA7684">
      <w:pPr>
        <w:pStyle w:val="Instructions"/>
        <w:rPr>
          <w:rFonts w:ascii="Verdana" w:hAnsi="Verdana"/>
          <w:color w:val="auto"/>
        </w:rPr>
      </w:pPr>
      <w:r>
        <w:rPr>
          <w:rFonts w:ascii="Verdana" w:hAnsi="Verdana"/>
          <w:color w:val="auto"/>
        </w:rPr>
        <w:t>NA</w:t>
      </w: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001D733F" w:rsidRPr="00547370" w14:paraId="3F13E37E" w14:textId="77777777" w:rsidTr="00EB02C1">
        <w:trPr>
          <w:trHeight w:val="413"/>
          <w:tblHeader/>
        </w:trPr>
        <w:tc>
          <w:tcPr>
            <w:tcW w:w="30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0275F5"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Program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742EEB"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Parameter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838AAF6"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Value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03850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Comment</w:t>
            </w:r>
          </w:p>
        </w:tc>
      </w:tr>
      <w:tr w:rsidR="001D733F" w:rsidRPr="00547370" w14:paraId="5F895A9B" w14:textId="77777777" w:rsidTr="00EB02C1">
        <w:tc>
          <w:tcPr>
            <w:tcW w:w="3060" w:type="dxa"/>
            <w:tcBorders>
              <w:top w:val="single" w:sz="4" w:space="0" w:color="auto"/>
              <w:left w:val="single" w:sz="4" w:space="0" w:color="auto"/>
              <w:bottom w:val="single" w:sz="4" w:space="0" w:color="auto"/>
              <w:right w:val="single" w:sz="4" w:space="0" w:color="auto"/>
            </w:tcBorders>
          </w:tcPr>
          <w:p w14:paraId="790B3335"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DB881AC"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A53826B"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20BF2208" w14:textId="77777777" w:rsidR="001D733F" w:rsidRPr="00547370" w:rsidRDefault="001D733F" w:rsidP="00EB02C1">
            <w:pPr>
              <w:pStyle w:val="Bodycopy"/>
              <w:rPr>
                <w:rFonts w:ascii="Verdana" w:hAnsi="Verdana"/>
              </w:rPr>
            </w:pPr>
          </w:p>
        </w:tc>
      </w:tr>
      <w:tr w:rsidR="001D733F" w:rsidRPr="00547370" w14:paraId="3B2000FC" w14:textId="77777777" w:rsidTr="00EB02C1">
        <w:tc>
          <w:tcPr>
            <w:tcW w:w="3060" w:type="dxa"/>
            <w:tcBorders>
              <w:top w:val="single" w:sz="4" w:space="0" w:color="auto"/>
              <w:left w:val="single" w:sz="4" w:space="0" w:color="auto"/>
              <w:bottom w:val="single" w:sz="4" w:space="0" w:color="auto"/>
              <w:right w:val="single" w:sz="4" w:space="0" w:color="auto"/>
            </w:tcBorders>
          </w:tcPr>
          <w:p w14:paraId="3365D403"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483398D"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1943B47C"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556FBFDA" w14:textId="77777777" w:rsidR="001D733F" w:rsidRPr="00547370" w:rsidRDefault="001D733F" w:rsidP="00EB02C1">
            <w:pPr>
              <w:pStyle w:val="Bodycopy"/>
              <w:rPr>
                <w:rFonts w:ascii="Verdana" w:hAnsi="Verdana"/>
              </w:rPr>
            </w:pPr>
          </w:p>
        </w:tc>
      </w:tr>
    </w:tbl>
    <w:p w14:paraId="4DD64305"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85" w:name="_Toc486508620"/>
      <w:bookmarkStart w:id="86" w:name="_Toc632883229"/>
      <w:bookmarkStart w:id="87" w:name="_Toc500937173"/>
      <w:r w:rsidRPr="2A739812">
        <w:rPr>
          <w:rFonts w:ascii="Verdana" w:hAnsi="Verdana"/>
        </w:rPr>
        <w:lastRenderedPageBreak/>
        <w:t>Conditions and Filters</w:t>
      </w:r>
      <w:bookmarkEnd w:id="85"/>
      <w:bookmarkEnd w:id="86"/>
    </w:p>
    <w:p w14:paraId="2FD5EE7C" w14:textId="27015402" w:rsidR="00592418" w:rsidRPr="00547370" w:rsidRDefault="00BA7684" w:rsidP="1F6A7A4F">
      <w:pPr>
        <w:pStyle w:val="Instructions"/>
        <w:rPr>
          <w:rFonts w:ascii="Verdana" w:hAnsi="Verdana"/>
          <w:color w:val="auto"/>
        </w:rPr>
      </w:pPr>
      <w:r>
        <w:rPr>
          <w:rFonts w:ascii="Verdana" w:hAnsi="Verdana" w:cs="Arial"/>
          <w:color w:val="auto"/>
        </w:rPr>
        <w:t>NA</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5567"/>
      </w:tblGrid>
      <w:tr w:rsidR="00592418" w:rsidRPr="00547370" w14:paraId="2A98FA28" w14:textId="77777777" w:rsidTr="00EB02C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Data Condition</w:t>
            </w:r>
          </w:p>
        </w:tc>
        <w:tc>
          <w:tcPr>
            <w:tcW w:w="5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Business Rule</w:t>
            </w:r>
          </w:p>
        </w:tc>
      </w:tr>
      <w:tr w:rsidR="00592418" w:rsidRPr="00547370" w14:paraId="4686D5F2" w14:textId="77777777" w:rsidTr="00EB02C1">
        <w:trPr>
          <w:cantSplit/>
          <w:trHeight w:val="358"/>
        </w:trPr>
        <w:tc>
          <w:tcPr>
            <w:tcW w:w="810" w:type="dxa"/>
            <w:tcBorders>
              <w:top w:val="single" w:sz="4" w:space="0" w:color="FFFFFF" w:themeColor="background1"/>
            </w:tcBorders>
            <w:vAlign w:val="center"/>
          </w:tcPr>
          <w:p w14:paraId="49C18C40" w14:textId="77777777" w:rsidR="00592418" w:rsidRPr="00547370" w:rsidRDefault="00592418" w:rsidP="00EB02C1">
            <w:pPr>
              <w:spacing w:before="20" w:after="20"/>
              <w:jc w:val="center"/>
              <w:rPr>
                <w:rFonts w:ascii="Verdana" w:hAnsi="Verdana" w:cs="Arial"/>
              </w:rPr>
            </w:pPr>
            <w:r w:rsidRPr="00547370">
              <w:rPr>
                <w:rFonts w:ascii="Verdana" w:hAnsi="Verdana" w:cs="Arial"/>
              </w:rPr>
              <w:t>1</w:t>
            </w:r>
          </w:p>
        </w:tc>
        <w:tc>
          <w:tcPr>
            <w:tcW w:w="3703" w:type="dxa"/>
            <w:tcBorders>
              <w:top w:val="single" w:sz="4" w:space="0" w:color="FFFFFF" w:themeColor="background1"/>
            </w:tcBorders>
            <w:vAlign w:val="center"/>
          </w:tcPr>
          <w:p w14:paraId="212E442D" w14:textId="77777777" w:rsidR="00592418" w:rsidRPr="00547370" w:rsidRDefault="00592418" w:rsidP="00EB02C1">
            <w:pPr>
              <w:spacing w:before="20" w:after="20"/>
              <w:rPr>
                <w:rFonts w:ascii="Verdana" w:hAnsi="Verdana" w:cs="Arial"/>
              </w:rPr>
            </w:pPr>
          </w:p>
        </w:tc>
        <w:tc>
          <w:tcPr>
            <w:tcW w:w="5567" w:type="dxa"/>
            <w:tcBorders>
              <w:top w:val="single" w:sz="4" w:space="0" w:color="FFFFFF" w:themeColor="background1"/>
            </w:tcBorders>
            <w:vAlign w:val="center"/>
          </w:tcPr>
          <w:p w14:paraId="06FA2C6C" w14:textId="77777777" w:rsidR="00592418" w:rsidRPr="00547370" w:rsidRDefault="00592418" w:rsidP="00EB02C1">
            <w:pPr>
              <w:spacing w:before="40" w:after="40"/>
              <w:rPr>
                <w:rFonts w:ascii="Verdana" w:hAnsi="Verdana" w:cs="Arial"/>
              </w:rPr>
            </w:pPr>
          </w:p>
        </w:tc>
      </w:tr>
      <w:tr w:rsidR="00592418" w:rsidRPr="00547370" w14:paraId="3248ED1D" w14:textId="77777777" w:rsidTr="00EB02C1">
        <w:trPr>
          <w:cantSplit/>
          <w:trHeight w:val="358"/>
        </w:trPr>
        <w:tc>
          <w:tcPr>
            <w:tcW w:w="810" w:type="dxa"/>
            <w:vAlign w:val="center"/>
          </w:tcPr>
          <w:p w14:paraId="3DCA6CEC" w14:textId="77777777" w:rsidR="00592418" w:rsidRPr="00547370" w:rsidRDefault="00592418" w:rsidP="00EB02C1">
            <w:pPr>
              <w:spacing w:before="20" w:after="20"/>
              <w:jc w:val="center"/>
              <w:rPr>
                <w:rFonts w:ascii="Verdana" w:hAnsi="Verdana" w:cs="Arial"/>
              </w:rPr>
            </w:pPr>
            <w:r w:rsidRPr="00547370">
              <w:rPr>
                <w:rFonts w:ascii="Verdana" w:hAnsi="Verdana" w:cs="Arial"/>
              </w:rPr>
              <w:t>2</w:t>
            </w:r>
          </w:p>
        </w:tc>
        <w:tc>
          <w:tcPr>
            <w:tcW w:w="3703" w:type="dxa"/>
            <w:vAlign w:val="center"/>
          </w:tcPr>
          <w:p w14:paraId="19C16291" w14:textId="77777777" w:rsidR="00592418" w:rsidRPr="00547370" w:rsidRDefault="00592418" w:rsidP="00EB02C1">
            <w:pPr>
              <w:spacing w:before="20" w:after="20"/>
              <w:rPr>
                <w:rFonts w:ascii="Verdana" w:hAnsi="Verdana" w:cs="Arial"/>
              </w:rPr>
            </w:pPr>
          </w:p>
        </w:tc>
        <w:tc>
          <w:tcPr>
            <w:tcW w:w="5567" w:type="dxa"/>
            <w:vAlign w:val="center"/>
          </w:tcPr>
          <w:p w14:paraId="2AEF1D6F" w14:textId="77777777" w:rsidR="00592418" w:rsidRPr="00547370" w:rsidRDefault="00592418" w:rsidP="00EB02C1">
            <w:pPr>
              <w:spacing w:before="40" w:after="40"/>
              <w:rPr>
                <w:rFonts w:ascii="Verdana" w:hAnsi="Verdana" w:cs="Arial"/>
              </w:rPr>
            </w:pPr>
          </w:p>
        </w:tc>
      </w:tr>
      <w:tr w:rsidR="00592418" w:rsidRPr="00547370" w14:paraId="69975E89" w14:textId="77777777" w:rsidTr="00EB02C1">
        <w:trPr>
          <w:cantSplit/>
          <w:trHeight w:val="358"/>
        </w:trPr>
        <w:tc>
          <w:tcPr>
            <w:tcW w:w="810" w:type="dxa"/>
            <w:vAlign w:val="center"/>
          </w:tcPr>
          <w:p w14:paraId="32BD3772" w14:textId="77777777" w:rsidR="00592418" w:rsidRPr="00547370" w:rsidRDefault="00592418" w:rsidP="00EB02C1">
            <w:pPr>
              <w:spacing w:before="20" w:after="20"/>
              <w:jc w:val="center"/>
              <w:rPr>
                <w:rFonts w:ascii="Verdana" w:hAnsi="Verdana" w:cs="Arial"/>
              </w:rPr>
            </w:pPr>
            <w:r w:rsidRPr="00547370">
              <w:rPr>
                <w:rFonts w:ascii="Verdana" w:hAnsi="Verdana" w:cs="Arial"/>
              </w:rPr>
              <w:t>3</w:t>
            </w:r>
          </w:p>
        </w:tc>
        <w:tc>
          <w:tcPr>
            <w:tcW w:w="3703" w:type="dxa"/>
            <w:vAlign w:val="center"/>
          </w:tcPr>
          <w:p w14:paraId="2004D5F3" w14:textId="77777777" w:rsidR="00592418" w:rsidRPr="00547370" w:rsidRDefault="00592418" w:rsidP="00EB02C1">
            <w:pPr>
              <w:spacing w:before="20" w:after="20"/>
              <w:rPr>
                <w:rFonts w:ascii="Verdana" w:hAnsi="Verdana" w:cs="Arial"/>
              </w:rPr>
            </w:pPr>
          </w:p>
        </w:tc>
        <w:tc>
          <w:tcPr>
            <w:tcW w:w="5567" w:type="dxa"/>
            <w:vAlign w:val="center"/>
          </w:tcPr>
          <w:p w14:paraId="74909454" w14:textId="77777777" w:rsidR="00592418" w:rsidRPr="00547370" w:rsidRDefault="00592418" w:rsidP="00EB02C1">
            <w:pPr>
              <w:spacing w:before="40" w:after="40"/>
              <w:rPr>
                <w:rFonts w:ascii="Verdana" w:hAnsi="Verdana" w:cs="Arial"/>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88" w:name="_Toc486508621"/>
      <w:bookmarkStart w:id="89" w:name="_Toc898345400"/>
      <w:r w:rsidRPr="2A739812">
        <w:rPr>
          <w:rFonts w:ascii="Verdana" w:hAnsi="Verdana"/>
        </w:rPr>
        <w:t>Environment Configurations</w:t>
      </w:r>
      <w:bookmarkEnd w:id="88"/>
      <w:bookmarkEnd w:id="89"/>
    </w:p>
    <w:p w14:paraId="060EAEE3" w14:textId="56AA3936" w:rsidR="00592418" w:rsidRPr="00547370" w:rsidRDefault="00BA7684" w:rsidP="1F6A7A4F">
      <w:pPr>
        <w:pStyle w:val="Instructions"/>
        <w:rPr>
          <w:rFonts w:ascii="Verdana" w:hAnsi="Verdana"/>
          <w:color w:val="auto"/>
        </w:rPr>
      </w:pPr>
      <w:r>
        <w:rPr>
          <w:rFonts w:ascii="Verdana" w:hAnsi="Verdana" w:cs="Arial"/>
          <w:color w:val="auto"/>
        </w:rPr>
        <w:t>NA</w:t>
      </w:r>
    </w:p>
    <w:tbl>
      <w:tblPr>
        <w:tblStyle w:val="TableGrid"/>
        <w:tblW w:w="9900" w:type="dxa"/>
        <w:tblInd w:w="-5" w:type="dxa"/>
        <w:tblLook w:val="04A0" w:firstRow="1" w:lastRow="0" w:firstColumn="1" w:lastColumn="0" w:noHBand="0" w:noVBand="1"/>
      </w:tblPr>
      <w:tblGrid>
        <w:gridCol w:w="900"/>
        <w:gridCol w:w="2440"/>
        <w:gridCol w:w="2060"/>
        <w:gridCol w:w="4500"/>
      </w:tblGrid>
      <w:tr w:rsidR="00592418" w:rsidRPr="00547370" w14:paraId="4E77E8AB" w14:textId="77777777" w:rsidTr="00EB02C1">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Environment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Value</w:t>
            </w:r>
          </w:p>
        </w:tc>
      </w:tr>
      <w:tr w:rsidR="00592418" w:rsidRPr="00547370" w14:paraId="047D0E04" w14:textId="77777777" w:rsidTr="00EB02C1">
        <w:tc>
          <w:tcPr>
            <w:tcW w:w="900" w:type="dxa"/>
            <w:tcBorders>
              <w:top w:val="single" w:sz="4" w:space="0" w:color="FFFFFF" w:themeColor="background1"/>
            </w:tcBorders>
          </w:tcPr>
          <w:p w14:paraId="6925D66A" w14:textId="77777777" w:rsidR="00592418" w:rsidRPr="00547370" w:rsidRDefault="00592418" w:rsidP="00EB02C1">
            <w:pPr>
              <w:keepLines/>
              <w:jc w:val="center"/>
              <w:rPr>
                <w:rFonts w:ascii="Verdana" w:hAnsi="Verdana"/>
              </w:rPr>
            </w:pPr>
            <w:r w:rsidRPr="00547370">
              <w:rPr>
                <w:rFonts w:ascii="Verdana" w:hAnsi="Verdana"/>
              </w:rPr>
              <w:t>1</w:t>
            </w:r>
          </w:p>
        </w:tc>
        <w:tc>
          <w:tcPr>
            <w:tcW w:w="2440" w:type="dxa"/>
            <w:tcBorders>
              <w:top w:val="single" w:sz="4" w:space="0" w:color="FFFFFF" w:themeColor="background1"/>
            </w:tcBorders>
            <w:vAlign w:val="center"/>
          </w:tcPr>
          <w:p w14:paraId="6B9F88BB" w14:textId="77777777" w:rsidR="00592418" w:rsidRPr="00547370" w:rsidRDefault="00592418" w:rsidP="00EB02C1">
            <w:pPr>
              <w:keepLines/>
              <w:rPr>
                <w:rFonts w:ascii="Verdana" w:hAnsi="Verdana"/>
              </w:rPr>
            </w:pPr>
          </w:p>
        </w:tc>
        <w:tc>
          <w:tcPr>
            <w:tcW w:w="2060" w:type="dxa"/>
            <w:tcBorders>
              <w:top w:val="single" w:sz="4" w:space="0" w:color="FFFFFF" w:themeColor="background1"/>
            </w:tcBorders>
            <w:vAlign w:val="center"/>
          </w:tcPr>
          <w:p w14:paraId="624D612C" w14:textId="77777777" w:rsidR="00592418" w:rsidRPr="00547370" w:rsidRDefault="00592418" w:rsidP="00EB02C1">
            <w:pPr>
              <w:keepLines/>
              <w:rPr>
                <w:rFonts w:ascii="Verdana" w:hAnsi="Verdana"/>
              </w:rPr>
            </w:pPr>
          </w:p>
        </w:tc>
        <w:tc>
          <w:tcPr>
            <w:tcW w:w="4500" w:type="dxa"/>
            <w:tcBorders>
              <w:top w:val="single" w:sz="4" w:space="0" w:color="FFFFFF" w:themeColor="background1"/>
            </w:tcBorders>
            <w:vAlign w:val="center"/>
          </w:tcPr>
          <w:p w14:paraId="4D95BCE9" w14:textId="77777777" w:rsidR="00592418" w:rsidRPr="00547370" w:rsidRDefault="00592418" w:rsidP="00EB02C1">
            <w:pPr>
              <w:keepLines/>
              <w:rPr>
                <w:rFonts w:ascii="Verdana" w:hAnsi="Verdana"/>
              </w:rPr>
            </w:pPr>
          </w:p>
        </w:tc>
      </w:tr>
      <w:tr w:rsidR="00592418" w:rsidRPr="00547370" w14:paraId="3858A7E4" w14:textId="77777777" w:rsidTr="00EB02C1">
        <w:tc>
          <w:tcPr>
            <w:tcW w:w="900" w:type="dxa"/>
          </w:tcPr>
          <w:p w14:paraId="4C8F5AFC" w14:textId="77777777" w:rsidR="00592418" w:rsidRPr="00547370" w:rsidRDefault="00592418" w:rsidP="00EB02C1">
            <w:pPr>
              <w:keepLines/>
              <w:jc w:val="center"/>
              <w:rPr>
                <w:rFonts w:ascii="Verdana" w:hAnsi="Verdana"/>
              </w:rPr>
            </w:pPr>
            <w:r w:rsidRPr="00547370">
              <w:rPr>
                <w:rFonts w:ascii="Verdana" w:hAnsi="Verdana"/>
              </w:rPr>
              <w:t>2</w:t>
            </w:r>
          </w:p>
        </w:tc>
        <w:tc>
          <w:tcPr>
            <w:tcW w:w="2440" w:type="dxa"/>
            <w:vAlign w:val="center"/>
          </w:tcPr>
          <w:p w14:paraId="32A263D8" w14:textId="77777777" w:rsidR="00592418" w:rsidRPr="00547370" w:rsidRDefault="00592418" w:rsidP="00EB02C1">
            <w:pPr>
              <w:keepLines/>
              <w:rPr>
                <w:rFonts w:ascii="Verdana" w:hAnsi="Verdana"/>
              </w:rPr>
            </w:pPr>
          </w:p>
        </w:tc>
        <w:tc>
          <w:tcPr>
            <w:tcW w:w="2060" w:type="dxa"/>
            <w:vAlign w:val="center"/>
          </w:tcPr>
          <w:p w14:paraId="1ADD1755" w14:textId="77777777" w:rsidR="00592418" w:rsidRPr="00547370" w:rsidRDefault="00592418" w:rsidP="00EB02C1">
            <w:pPr>
              <w:keepLines/>
              <w:rPr>
                <w:rFonts w:ascii="Verdana" w:hAnsi="Verdana"/>
              </w:rPr>
            </w:pPr>
          </w:p>
        </w:tc>
        <w:tc>
          <w:tcPr>
            <w:tcW w:w="4500" w:type="dxa"/>
            <w:vAlign w:val="center"/>
          </w:tcPr>
          <w:p w14:paraId="2ED4E4C2" w14:textId="77777777" w:rsidR="00592418" w:rsidRPr="00547370" w:rsidRDefault="00592418" w:rsidP="00EB02C1">
            <w:pPr>
              <w:keepLines/>
              <w:rPr>
                <w:rFonts w:ascii="Verdana" w:hAnsi="Verdana"/>
              </w:rPr>
            </w:pPr>
          </w:p>
        </w:tc>
      </w:tr>
      <w:tr w:rsidR="00592418" w:rsidRPr="00547370" w14:paraId="4A96487E" w14:textId="77777777" w:rsidTr="00EB02C1">
        <w:tc>
          <w:tcPr>
            <w:tcW w:w="900" w:type="dxa"/>
          </w:tcPr>
          <w:p w14:paraId="3C2D9F42" w14:textId="77777777" w:rsidR="00592418" w:rsidRPr="00547370" w:rsidRDefault="00592418" w:rsidP="00EB02C1">
            <w:pPr>
              <w:keepLines/>
              <w:jc w:val="center"/>
              <w:rPr>
                <w:rFonts w:ascii="Verdana" w:hAnsi="Verdana"/>
              </w:rPr>
            </w:pPr>
            <w:r w:rsidRPr="00547370">
              <w:rPr>
                <w:rFonts w:ascii="Verdana" w:hAnsi="Verdana"/>
              </w:rPr>
              <w:t>3</w:t>
            </w:r>
          </w:p>
        </w:tc>
        <w:tc>
          <w:tcPr>
            <w:tcW w:w="2440" w:type="dxa"/>
            <w:vAlign w:val="center"/>
          </w:tcPr>
          <w:p w14:paraId="3D43811E" w14:textId="77777777" w:rsidR="00592418" w:rsidRPr="00547370" w:rsidRDefault="00592418" w:rsidP="00EB02C1">
            <w:pPr>
              <w:keepLines/>
              <w:rPr>
                <w:rFonts w:ascii="Verdana" w:hAnsi="Verdana"/>
              </w:rPr>
            </w:pPr>
          </w:p>
        </w:tc>
        <w:tc>
          <w:tcPr>
            <w:tcW w:w="2060" w:type="dxa"/>
            <w:vAlign w:val="center"/>
          </w:tcPr>
          <w:p w14:paraId="61BD2314" w14:textId="77777777" w:rsidR="00592418" w:rsidRPr="00547370" w:rsidRDefault="00592418" w:rsidP="00EB02C1">
            <w:pPr>
              <w:keepLines/>
              <w:rPr>
                <w:rFonts w:ascii="Verdana" w:hAnsi="Verdana"/>
              </w:rPr>
            </w:pPr>
          </w:p>
        </w:tc>
        <w:tc>
          <w:tcPr>
            <w:tcW w:w="4500" w:type="dxa"/>
            <w:vAlign w:val="center"/>
          </w:tcPr>
          <w:p w14:paraId="2FF7A589" w14:textId="77777777" w:rsidR="00592418" w:rsidRPr="00547370" w:rsidRDefault="00592418" w:rsidP="00EB02C1">
            <w:pPr>
              <w:keepLines/>
              <w:rPr>
                <w:rFonts w:ascii="Verdana" w:hAnsi="Verdana"/>
              </w:rPr>
            </w:pPr>
          </w:p>
        </w:tc>
      </w:tr>
      <w:tr w:rsidR="00592418" w:rsidRPr="00547370" w14:paraId="66BE2F5A" w14:textId="77777777" w:rsidTr="00EB02C1">
        <w:tc>
          <w:tcPr>
            <w:tcW w:w="900" w:type="dxa"/>
          </w:tcPr>
          <w:p w14:paraId="0267EDCF" w14:textId="77777777" w:rsidR="00592418" w:rsidRPr="00547370" w:rsidRDefault="00592418" w:rsidP="00EB02C1">
            <w:pPr>
              <w:keepLines/>
              <w:jc w:val="center"/>
              <w:rPr>
                <w:rFonts w:ascii="Verdana" w:hAnsi="Verdana"/>
              </w:rPr>
            </w:pPr>
            <w:r w:rsidRPr="00547370">
              <w:rPr>
                <w:rFonts w:ascii="Verdana" w:hAnsi="Verdana"/>
              </w:rPr>
              <w:t>4</w:t>
            </w:r>
          </w:p>
        </w:tc>
        <w:tc>
          <w:tcPr>
            <w:tcW w:w="2440" w:type="dxa"/>
            <w:vAlign w:val="center"/>
          </w:tcPr>
          <w:p w14:paraId="681ABE1E" w14:textId="77777777" w:rsidR="00592418" w:rsidRPr="00547370" w:rsidRDefault="00592418" w:rsidP="00EB02C1">
            <w:pPr>
              <w:keepLines/>
              <w:rPr>
                <w:rFonts w:ascii="Verdana" w:hAnsi="Verdana"/>
              </w:rPr>
            </w:pPr>
          </w:p>
        </w:tc>
        <w:tc>
          <w:tcPr>
            <w:tcW w:w="2060" w:type="dxa"/>
            <w:vAlign w:val="center"/>
          </w:tcPr>
          <w:p w14:paraId="64FC6D46" w14:textId="77777777" w:rsidR="00592418" w:rsidRPr="00547370" w:rsidRDefault="00592418" w:rsidP="00EB02C1">
            <w:pPr>
              <w:keepLines/>
              <w:rPr>
                <w:rFonts w:ascii="Verdana" w:hAnsi="Verdana"/>
              </w:rPr>
            </w:pPr>
          </w:p>
        </w:tc>
        <w:tc>
          <w:tcPr>
            <w:tcW w:w="4500" w:type="dxa"/>
            <w:vAlign w:val="center"/>
          </w:tcPr>
          <w:p w14:paraId="42F9083F" w14:textId="77777777" w:rsidR="00592418" w:rsidRPr="00547370" w:rsidRDefault="00592418" w:rsidP="00EB02C1">
            <w:pPr>
              <w:keepLines/>
              <w:rPr>
                <w:rFonts w:ascii="Verdana" w:hAnsi="Verdana"/>
              </w:rPr>
            </w:pPr>
          </w:p>
        </w:tc>
      </w:tr>
    </w:tbl>
    <w:p w14:paraId="523A5A6C" w14:textId="6468EE8F" w:rsidR="00BB0205" w:rsidRDefault="79B56BCC" w:rsidP="00BB0205">
      <w:pPr>
        <w:pStyle w:val="Heading2"/>
        <w:keepNext/>
        <w:numPr>
          <w:ilvl w:val="1"/>
          <w:numId w:val="13"/>
        </w:numPr>
        <w:tabs>
          <w:tab w:val="num" w:pos="2160"/>
        </w:tabs>
        <w:ind w:left="540"/>
        <w:rPr>
          <w:rFonts w:ascii="Verdana" w:hAnsi="Verdana"/>
        </w:rPr>
      </w:pPr>
      <w:bookmarkStart w:id="90" w:name="_Toc1602415336"/>
      <w:r w:rsidRPr="2A739812">
        <w:rPr>
          <w:rFonts w:ascii="Verdana" w:hAnsi="Verdana"/>
        </w:rPr>
        <w:t>Validation &amp; Error Handling</w:t>
      </w:r>
      <w:bookmarkEnd w:id="87"/>
      <w:bookmarkEnd w:id="90"/>
    </w:p>
    <w:p w14:paraId="5F02BF3B" w14:textId="77777777" w:rsidR="00C84669" w:rsidRDefault="00C84669" w:rsidP="00C84669">
      <w:pPr>
        <w:pStyle w:val="Bodycopy"/>
        <w:ind w:left="720"/>
        <w:rPr>
          <w:b/>
          <w:u w:val="single"/>
        </w:rPr>
      </w:pPr>
      <w:r w:rsidRPr="00B24160">
        <w:rPr>
          <w:b/>
          <w:u w:val="single"/>
        </w:rPr>
        <w:t>Validation</w:t>
      </w:r>
      <w:r>
        <w:rPr>
          <w:b/>
          <w:u w:val="single"/>
        </w:rPr>
        <w:t>s</w:t>
      </w:r>
    </w:p>
    <w:p w14:paraId="076F133A" w14:textId="2163D0F4" w:rsidR="00C84669" w:rsidRPr="00D759B2" w:rsidRDefault="00C84669" w:rsidP="00C84669">
      <w:pPr>
        <w:pStyle w:val="Bodycopy"/>
        <w:numPr>
          <w:ilvl w:val="0"/>
          <w:numId w:val="174"/>
        </w:numPr>
      </w:pPr>
      <w:r w:rsidRPr="00D759B2">
        <w:t xml:space="preserve">Based on the Last successful run date </w:t>
      </w:r>
      <w:r>
        <w:t xml:space="preserve">of </w:t>
      </w:r>
      <w:r>
        <w:t>CLIENT</w:t>
      </w:r>
      <w:r>
        <w:t>_INTERFACE_RUN_DETAILS, ERP query service is invoked to validate any records present. Notification is sent out to users for no data found.</w:t>
      </w:r>
    </w:p>
    <w:p w14:paraId="4B4154E9" w14:textId="77777777" w:rsidR="00C84669" w:rsidRPr="00444E11" w:rsidRDefault="00C84669" w:rsidP="00C84669">
      <w:pPr>
        <w:pStyle w:val="Bodycopy"/>
        <w:ind w:left="720"/>
        <w:jc w:val="both"/>
        <w:rPr>
          <w:rFonts w:asciiTheme="majorHAnsi" w:hAnsiTheme="majorHAnsi" w:cstheme="majorHAnsi"/>
          <w:b/>
          <w:u w:val="single"/>
        </w:rPr>
      </w:pPr>
      <w:r w:rsidRPr="00444E11">
        <w:rPr>
          <w:rFonts w:asciiTheme="majorHAnsi" w:hAnsiTheme="majorHAnsi" w:cstheme="majorHAnsi"/>
          <w:b/>
          <w:u w:val="single"/>
        </w:rPr>
        <w:t>Error Handling</w:t>
      </w:r>
    </w:p>
    <w:p w14:paraId="24635B5E" w14:textId="77777777" w:rsidR="00C84669" w:rsidRPr="00444E11" w:rsidRDefault="00C84669" w:rsidP="00C84669">
      <w:pPr>
        <w:pStyle w:val="Instructions"/>
        <w:numPr>
          <w:ilvl w:val="0"/>
          <w:numId w:val="175"/>
        </w:numPr>
        <w:rPr>
          <w:color w:val="auto"/>
        </w:rPr>
      </w:pPr>
      <w:r w:rsidRPr="00444E11">
        <w:rPr>
          <w:color w:val="auto"/>
        </w:rPr>
        <w:t xml:space="preserve">This interface supports partial processing of data records in the DBCS staging table. </w:t>
      </w:r>
    </w:p>
    <w:p w14:paraId="12B4EE22" w14:textId="651707E5" w:rsidR="00C84669" w:rsidRPr="00444E11" w:rsidRDefault="00C84669" w:rsidP="00C84669">
      <w:pPr>
        <w:pStyle w:val="Instructions"/>
        <w:numPr>
          <w:ilvl w:val="0"/>
          <w:numId w:val="175"/>
        </w:numPr>
        <w:rPr>
          <w:color w:val="auto"/>
        </w:rPr>
      </w:pPr>
      <w:r w:rsidRPr="00444E11">
        <w:rPr>
          <w:color w:val="auto"/>
        </w:rPr>
        <w:t xml:space="preserve">If invocation of </w:t>
      </w:r>
      <w:proofErr w:type="spellStart"/>
      <w:r>
        <w:rPr>
          <w:color w:val="auto"/>
        </w:rPr>
        <w:t>LogFire</w:t>
      </w:r>
      <w:proofErr w:type="spellEnd"/>
      <w:r>
        <w:rPr>
          <w:color w:val="auto"/>
        </w:rPr>
        <w:t xml:space="preserve"> REST</w:t>
      </w:r>
      <w:r w:rsidRPr="00444E11">
        <w:rPr>
          <w:color w:val="auto"/>
        </w:rPr>
        <w:t xml:space="preserve">- Processor service fails, an email notification is </w:t>
      </w:r>
      <w:proofErr w:type="gramStart"/>
      <w:r w:rsidRPr="00444E11">
        <w:rPr>
          <w:color w:val="auto"/>
        </w:rPr>
        <w:t>sent</w:t>
      </w:r>
      <w:proofErr w:type="gramEnd"/>
      <w:r w:rsidRPr="00444E11">
        <w:rPr>
          <w:color w:val="auto"/>
        </w:rPr>
        <w:t xml:space="preserve"> and Interface status is updated to "Error" in </w:t>
      </w:r>
      <w:r>
        <w:rPr>
          <w:color w:val="auto"/>
        </w:rPr>
        <w:t>CLIENT</w:t>
      </w:r>
      <w:r w:rsidRPr="00444E11">
        <w:rPr>
          <w:color w:val="auto"/>
        </w:rPr>
        <w:t>_</w:t>
      </w:r>
      <w:r>
        <w:rPr>
          <w:color w:val="auto"/>
        </w:rPr>
        <w:t>OM_ORDERS_TO_LGF_STG</w:t>
      </w:r>
      <w:r w:rsidRPr="00444E11">
        <w:rPr>
          <w:color w:val="auto"/>
        </w:rPr>
        <w:t>.</w:t>
      </w:r>
    </w:p>
    <w:p w14:paraId="42203EAE" w14:textId="77777777" w:rsidR="00C84669" w:rsidRPr="00B70D51" w:rsidRDefault="00C84669" w:rsidP="00C84669">
      <w:pPr>
        <w:pStyle w:val="Instructions"/>
        <w:numPr>
          <w:ilvl w:val="0"/>
          <w:numId w:val="175"/>
        </w:numPr>
        <w:rPr>
          <w:color w:val="auto"/>
        </w:rPr>
      </w:pPr>
      <w:r w:rsidRPr="00B70D51">
        <w:rPr>
          <w:color w:val="auto"/>
        </w:rPr>
        <w:t xml:space="preserve">Mentioned below are a few </w:t>
      </w:r>
      <w:proofErr w:type="gramStart"/>
      <w:r w:rsidRPr="00B70D51">
        <w:rPr>
          <w:color w:val="auto"/>
        </w:rPr>
        <w:t>sample</w:t>
      </w:r>
      <w:proofErr w:type="gramEnd"/>
      <w:r w:rsidRPr="00B70D51">
        <w:rPr>
          <w:color w:val="auto"/>
        </w:rPr>
        <w:t xml:space="preserve"> Error Code/Notification and messages encountered and the recommendations to resolve them</w:t>
      </w:r>
    </w:p>
    <w:p w14:paraId="6A11791E" w14:textId="77777777" w:rsidR="00C84669" w:rsidRDefault="00C84669" w:rsidP="00C84669">
      <w:pPr>
        <w:pStyle w:val="ListParagraph"/>
        <w:ind w:left="1080"/>
        <w:jc w:val="both"/>
        <w:rPr>
          <w:rFonts w:ascii="Shaw" w:hAnsi="Shaw"/>
          <w:sz w:val="20"/>
        </w:rPr>
      </w:pPr>
    </w:p>
    <w:tbl>
      <w:tblPr>
        <w:tblStyle w:val="TableGrid"/>
        <w:tblW w:w="0" w:type="auto"/>
        <w:tblInd w:w="1080" w:type="dxa"/>
        <w:tblLook w:val="04A0" w:firstRow="1" w:lastRow="0" w:firstColumn="1" w:lastColumn="0" w:noHBand="0" w:noVBand="1"/>
      </w:tblPr>
      <w:tblGrid>
        <w:gridCol w:w="2150"/>
        <w:gridCol w:w="1871"/>
        <w:gridCol w:w="1894"/>
        <w:gridCol w:w="2175"/>
      </w:tblGrid>
      <w:tr w:rsidR="00C84669" w14:paraId="48350F55" w14:textId="77777777" w:rsidTr="00CE6FC4">
        <w:tc>
          <w:tcPr>
            <w:tcW w:w="2362" w:type="dxa"/>
            <w:shd w:val="clear" w:color="auto" w:fill="002060"/>
          </w:tcPr>
          <w:p w14:paraId="3B6060EB" w14:textId="77777777" w:rsidR="00C84669" w:rsidRDefault="00C84669" w:rsidP="00CE6FC4">
            <w:pPr>
              <w:pStyle w:val="ListParagraph"/>
              <w:ind w:left="0"/>
              <w:jc w:val="both"/>
              <w:rPr>
                <w:rFonts w:ascii="Shaw" w:hAnsi="Shaw"/>
                <w:sz w:val="20"/>
              </w:rPr>
            </w:pPr>
            <w:r>
              <w:rPr>
                <w:rFonts w:ascii="Shaw" w:hAnsi="Shaw"/>
                <w:sz w:val="20"/>
              </w:rPr>
              <w:t>Notification</w:t>
            </w:r>
          </w:p>
        </w:tc>
        <w:tc>
          <w:tcPr>
            <w:tcW w:w="2025" w:type="dxa"/>
            <w:shd w:val="clear" w:color="auto" w:fill="002060"/>
          </w:tcPr>
          <w:p w14:paraId="7B72FC39" w14:textId="77777777" w:rsidR="00C84669" w:rsidRDefault="00C84669" w:rsidP="00CE6FC4">
            <w:pPr>
              <w:pStyle w:val="ListParagraph"/>
              <w:ind w:left="0"/>
              <w:jc w:val="both"/>
              <w:rPr>
                <w:rFonts w:ascii="Shaw" w:hAnsi="Shaw"/>
                <w:sz w:val="20"/>
              </w:rPr>
            </w:pPr>
            <w:r>
              <w:rPr>
                <w:rFonts w:ascii="Shaw" w:hAnsi="Shaw"/>
                <w:sz w:val="20"/>
              </w:rPr>
              <w:t>ERROR MESSAGE</w:t>
            </w:r>
          </w:p>
        </w:tc>
        <w:tc>
          <w:tcPr>
            <w:tcW w:w="1840" w:type="dxa"/>
            <w:shd w:val="clear" w:color="auto" w:fill="002060"/>
          </w:tcPr>
          <w:p w14:paraId="05430348" w14:textId="77777777" w:rsidR="00C84669" w:rsidRDefault="00C84669" w:rsidP="00CE6FC4">
            <w:pPr>
              <w:pStyle w:val="ListParagraph"/>
              <w:ind w:left="0"/>
              <w:jc w:val="both"/>
              <w:rPr>
                <w:rFonts w:ascii="Shaw" w:hAnsi="Shaw"/>
                <w:sz w:val="20"/>
              </w:rPr>
            </w:pPr>
            <w:r>
              <w:rPr>
                <w:rFonts w:ascii="Shaw" w:hAnsi="Shaw"/>
                <w:sz w:val="20"/>
              </w:rPr>
              <w:t>CAUSE</w:t>
            </w:r>
          </w:p>
        </w:tc>
        <w:tc>
          <w:tcPr>
            <w:tcW w:w="2223" w:type="dxa"/>
            <w:shd w:val="clear" w:color="auto" w:fill="002060"/>
          </w:tcPr>
          <w:p w14:paraId="76E19C46" w14:textId="77777777" w:rsidR="00C84669" w:rsidRDefault="00C84669" w:rsidP="00CE6FC4">
            <w:pPr>
              <w:pStyle w:val="ListParagraph"/>
              <w:ind w:left="0"/>
              <w:jc w:val="both"/>
              <w:rPr>
                <w:rFonts w:ascii="Shaw" w:hAnsi="Shaw"/>
                <w:sz w:val="20"/>
              </w:rPr>
            </w:pPr>
            <w:r>
              <w:rPr>
                <w:rFonts w:ascii="Shaw" w:hAnsi="Shaw"/>
                <w:sz w:val="20"/>
              </w:rPr>
              <w:t>RECOMMENDATIONS</w:t>
            </w:r>
          </w:p>
        </w:tc>
      </w:tr>
      <w:tr w:rsidR="00C84669" w14:paraId="6B0CBBD1" w14:textId="77777777" w:rsidTr="00CE6FC4">
        <w:trPr>
          <w:trHeight w:val="1592"/>
        </w:trPr>
        <w:tc>
          <w:tcPr>
            <w:tcW w:w="2362" w:type="dxa"/>
          </w:tcPr>
          <w:p w14:paraId="369A0AEB"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No Data to be processed</w:t>
            </w:r>
          </w:p>
        </w:tc>
        <w:tc>
          <w:tcPr>
            <w:tcW w:w="2025" w:type="dxa"/>
          </w:tcPr>
          <w:p w14:paraId="4EA1A772"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There are no data to be processed for the interface.</w:t>
            </w:r>
          </w:p>
        </w:tc>
        <w:tc>
          <w:tcPr>
            <w:tcW w:w="1840" w:type="dxa"/>
          </w:tcPr>
          <w:p w14:paraId="2AA1A498" w14:textId="77777777" w:rsidR="00C84669" w:rsidRPr="00440D0E" w:rsidRDefault="00C84669" w:rsidP="00CE6FC4">
            <w:pPr>
              <w:pStyle w:val="ListParagraph"/>
              <w:ind w:left="0"/>
              <w:rPr>
                <w:rFonts w:asciiTheme="majorHAnsi" w:hAnsiTheme="majorHAnsi" w:cstheme="majorHAnsi"/>
              </w:rPr>
            </w:pPr>
            <w:r w:rsidRPr="00440D0E">
              <w:rPr>
                <w:rFonts w:asciiTheme="majorHAnsi" w:hAnsiTheme="majorHAnsi" w:cstheme="majorHAnsi"/>
              </w:rPr>
              <w:t>There are no data in ERP Cloud for processing or DBCS staging table does not have data or the data records do not have the Interface status column set to ‘New’.</w:t>
            </w:r>
          </w:p>
        </w:tc>
        <w:tc>
          <w:tcPr>
            <w:tcW w:w="2223" w:type="dxa"/>
          </w:tcPr>
          <w:p w14:paraId="16342F71" w14:textId="77777777" w:rsidR="00C84669" w:rsidRPr="00440D0E" w:rsidRDefault="00C84669" w:rsidP="00CE6FC4">
            <w:pPr>
              <w:pStyle w:val="ListParagraph"/>
              <w:ind w:left="0"/>
              <w:rPr>
                <w:rFonts w:asciiTheme="majorHAnsi" w:hAnsiTheme="majorHAnsi" w:cstheme="majorHAnsi"/>
              </w:rPr>
            </w:pPr>
            <w:r w:rsidRPr="00440D0E">
              <w:rPr>
                <w:rFonts w:asciiTheme="majorHAnsi" w:hAnsiTheme="majorHAnsi" w:cstheme="majorHAnsi"/>
              </w:rPr>
              <w:t>Create a Valid data or correct the Interface status column by setting it to ‘New’ for records to be picked up by the interface.</w:t>
            </w:r>
          </w:p>
        </w:tc>
      </w:tr>
      <w:tr w:rsidR="00C84669" w14:paraId="3E57BB88" w14:textId="77777777" w:rsidTr="00CE6FC4">
        <w:tc>
          <w:tcPr>
            <w:tcW w:w="2362" w:type="dxa"/>
          </w:tcPr>
          <w:p w14:paraId="628E42DA"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lastRenderedPageBreak/>
              <w:t>Unexpected Error</w:t>
            </w:r>
          </w:p>
        </w:tc>
        <w:tc>
          <w:tcPr>
            <w:tcW w:w="2025" w:type="dxa"/>
          </w:tcPr>
          <w:p w14:paraId="06A77DD7"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Some unexpected error happened while processing a batch for the interface.</w:t>
            </w:r>
          </w:p>
        </w:tc>
        <w:tc>
          <w:tcPr>
            <w:tcW w:w="1840" w:type="dxa"/>
          </w:tcPr>
          <w:p w14:paraId="62935002"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This notification can be sent out if any of the process fails abruptly which can be either due to the ICS/ DBCS services being down/unresponsive or can also be due to incorrect package being called or any unhandled exception etc.</w:t>
            </w:r>
          </w:p>
        </w:tc>
        <w:tc>
          <w:tcPr>
            <w:tcW w:w="2223" w:type="dxa"/>
          </w:tcPr>
          <w:p w14:paraId="487151B0"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Check ICS Dashboard for details.</w:t>
            </w:r>
          </w:p>
        </w:tc>
      </w:tr>
    </w:tbl>
    <w:p w14:paraId="46C22E24" w14:textId="77777777" w:rsidR="00C84669" w:rsidRDefault="00C84669" w:rsidP="00C84669">
      <w:pPr>
        <w:pStyle w:val="ListParagraph"/>
        <w:ind w:left="1080"/>
        <w:jc w:val="both"/>
        <w:rPr>
          <w:rFonts w:ascii="Shaw" w:hAnsi="Shaw"/>
          <w:sz w:val="20"/>
        </w:rPr>
      </w:pPr>
    </w:p>
    <w:p w14:paraId="2270FDD6" w14:textId="77777777" w:rsidR="00C84669" w:rsidRDefault="00C84669" w:rsidP="00C84669">
      <w:pPr>
        <w:rPr>
          <w:rFonts w:ascii="Shaw" w:hAnsi="Shaw"/>
        </w:rPr>
      </w:pPr>
    </w:p>
    <w:tbl>
      <w:tblPr>
        <w:tblStyle w:val="TableGrid"/>
        <w:tblW w:w="8450" w:type="dxa"/>
        <w:tblInd w:w="1080" w:type="dxa"/>
        <w:tblLayout w:type="fixed"/>
        <w:tblLook w:val="04A0" w:firstRow="1" w:lastRow="0" w:firstColumn="1" w:lastColumn="0" w:noHBand="0" w:noVBand="1"/>
      </w:tblPr>
      <w:tblGrid>
        <w:gridCol w:w="2802"/>
        <w:gridCol w:w="1963"/>
        <w:gridCol w:w="1889"/>
        <w:gridCol w:w="1796"/>
      </w:tblGrid>
      <w:tr w:rsidR="00C84669" w14:paraId="7E0E606D" w14:textId="77777777" w:rsidTr="00CE6FC4">
        <w:tc>
          <w:tcPr>
            <w:tcW w:w="2802" w:type="dxa"/>
            <w:shd w:val="clear" w:color="auto" w:fill="002060"/>
          </w:tcPr>
          <w:p w14:paraId="63C6BDA7" w14:textId="77777777" w:rsidR="00C84669" w:rsidRDefault="00C84669" w:rsidP="00CE6FC4">
            <w:pPr>
              <w:pStyle w:val="ListParagraph"/>
              <w:ind w:left="0"/>
              <w:jc w:val="both"/>
              <w:rPr>
                <w:rFonts w:ascii="Shaw" w:hAnsi="Shaw"/>
                <w:sz w:val="20"/>
              </w:rPr>
            </w:pPr>
            <w:r>
              <w:rPr>
                <w:rFonts w:ascii="Shaw" w:hAnsi="Shaw"/>
              </w:rPr>
              <w:t xml:space="preserve">                       </w:t>
            </w:r>
            <w:r>
              <w:rPr>
                <w:rFonts w:ascii="Shaw" w:hAnsi="Shaw"/>
                <w:sz w:val="20"/>
              </w:rPr>
              <w:t>ERROR CODE</w:t>
            </w:r>
          </w:p>
        </w:tc>
        <w:tc>
          <w:tcPr>
            <w:tcW w:w="1963" w:type="dxa"/>
            <w:shd w:val="clear" w:color="auto" w:fill="002060"/>
          </w:tcPr>
          <w:p w14:paraId="5A669160" w14:textId="77777777" w:rsidR="00C84669" w:rsidRDefault="00C84669" w:rsidP="00CE6FC4">
            <w:pPr>
              <w:pStyle w:val="ListParagraph"/>
              <w:ind w:left="0"/>
              <w:jc w:val="both"/>
              <w:rPr>
                <w:rFonts w:ascii="Shaw" w:hAnsi="Shaw"/>
                <w:sz w:val="20"/>
              </w:rPr>
            </w:pPr>
            <w:r>
              <w:rPr>
                <w:rFonts w:ascii="Shaw" w:hAnsi="Shaw"/>
                <w:sz w:val="20"/>
              </w:rPr>
              <w:t>ERROR MESSAGE</w:t>
            </w:r>
          </w:p>
        </w:tc>
        <w:tc>
          <w:tcPr>
            <w:tcW w:w="1889" w:type="dxa"/>
            <w:shd w:val="clear" w:color="auto" w:fill="002060"/>
          </w:tcPr>
          <w:p w14:paraId="2BE3E452" w14:textId="77777777" w:rsidR="00C84669" w:rsidRDefault="00C84669" w:rsidP="00CE6FC4">
            <w:pPr>
              <w:pStyle w:val="ListParagraph"/>
              <w:ind w:left="0"/>
              <w:jc w:val="both"/>
              <w:rPr>
                <w:rFonts w:ascii="Shaw" w:hAnsi="Shaw"/>
                <w:sz w:val="20"/>
              </w:rPr>
            </w:pPr>
            <w:r>
              <w:rPr>
                <w:rFonts w:ascii="Shaw" w:hAnsi="Shaw"/>
                <w:sz w:val="20"/>
              </w:rPr>
              <w:t>CAUSE</w:t>
            </w:r>
          </w:p>
        </w:tc>
        <w:tc>
          <w:tcPr>
            <w:tcW w:w="1796" w:type="dxa"/>
            <w:shd w:val="clear" w:color="auto" w:fill="002060"/>
          </w:tcPr>
          <w:p w14:paraId="60BAEC76" w14:textId="77777777" w:rsidR="00C84669" w:rsidRDefault="00C84669" w:rsidP="00CE6FC4">
            <w:pPr>
              <w:pStyle w:val="ListParagraph"/>
              <w:ind w:left="0"/>
              <w:jc w:val="both"/>
              <w:rPr>
                <w:rFonts w:ascii="Shaw" w:hAnsi="Shaw"/>
                <w:sz w:val="20"/>
              </w:rPr>
            </w:pPr>
            <w:r>
              <w:rPr>
                <w:rFonts w:ascii="Shaw" w:hAnsi="Shaw"/>
                <w:sz w:val="20"/>
              </w:rPr>
              <w:t>RECOMMENDATIONS</w:t>
            </w:r>
          </w:p>
        </w:tc>
      </w:tr>
      <w:tr w:rsidR="00C84669" w14:paraId="56D92FF4" w14:textId="77777777" w:rsidTr="00CE6FC4">
        <w:trPr>
          <w:trHeight w:val="278"/>
        </w:trPr>
        <w:tc>
          <w:tcPr>
            <w:tcW w:w="2802" w:type="dxa"/>
          </w:tcPr>
          <w:p w14:paraId="08963594"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963" w:type="dxa"/>
          </w:tcPr>
          <w:p w14:paraId="05922B89"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889" w:type="dxa"/>
          </w:tcPr>
          <w:p w14:paraId="539CE628"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One of the required fields for the entity is missing.</w:t>
            </w:r>
          </w:p>
        </w:tc>
        <w:tc>
          <w:tcPr>
            <w:tcW w:w="1796" w:type="dxa"/>
          </w:tcPr>
          <w:p w14:paraId="45367FFF" w14:textId="77777777" w:rsidR="00C84669" w:rsidRPr="00440D0E" w:rsidRDefault="00C84669" w:rsidP="00CE6FC4">
            <w:pPr>
              <w:pStyle w:val="ListParagraph"/>
              <w:ind w:left="0"/>
              <w:jc w:val="both"/>
              <w:rPr>
                <w:rFonts w:asciiTheme="majorHAnsi" w:hAnsiTheme="majorHAnsi" w:cstheme="majorHAnsi"/>
              </w:rPr>
            </w:pPr>
            <w:r w:rsidRPr="00440D0E">
              <w:rPr>
                <w:rFonts w:asciiTheme="majorHAnsi" w:hAnsiTheme="majorHAnsi" w:cstheme="majorHAnsi"/>
              </w:rPr>
              <w:t>Pass all the required fields.</w:t>
            </w:r>
          </w:p>
        </w:tc>
      </w:tr>
      <w:tr w:rsidR="00C84669" w14:paraId="7266CC37" w14:textId="77777777" w:rsidTr="00CE6FC4">
        <w:tc>
          <w:tcPr>
            <w:tcW w:w="2802" w:type="dxa"/>
          </w:tcPr>
          <w:p w14:paraId="65118712" w14:textId="77777777" w:rsidR="00C84669" w:rsidRPr="00440D0E" w:rsidRDefault="00C84669" w:rsidP="00CE6FC4">
            <w:pPr>
              <w:pStyle w:val="ListParagraph"/>
              <w:ind w:left="0"/>
              <w:jc w:val="both"/>
              <w:rPr>
                <w:rFonts w:asciiTheme="majorHAnsi" w:hAnsiTheme="majorHAnsi" w:cstheme="majorHAnsi"/>
              </w:rPr>
            </w:pPr>
            <w:r>
              <w:rPr>
                <w:rFonts w:asciiTheme="majorHAnsi" w:hAnsiTheme="majorHAnsi" w:cstheme="majorHAnsi"/>
              </w:rPr>
              <w:t>Invalid Parcel Ship Via code</w:t>
            </w:r>
          </w:p>
        </w:tc>
        <w:tc>
          <w:tcPr>
            <w:tcW w:w="1963" w:type="dxa"/>
          </w:tcPr>
          <w:p w14:paraId="6C7798CD" w14:textId="77777777" w:rsidR="00C84669" w:rsidRPr="00440D0E" w:rsidRDefault="00C84669" w:rsidP="00CE6FC4">
            <w:pPr>
              <w:pStyle w:val="ListParagraph"/>
              <w:ind w:left="0"/>
              <w:jc w:val="both"/>
              <w:rPr>
                <w:rFonts w:asciiTheme="majorHAnsi" w:hAnsiTheme="majorHAnsi" w:cstheme="majorHAnsi"/>
              </w:rPr>
            </w:pPr>
            <w:r>
              <w:rPr>
                <w:rFonts w:asciiTheme="majorHAnsi" w:hAnsiTheme="majorHAnsi" w:cstheme="majorHAnsi"/>
              </w:rPr>
              <w:t>Invalid Parcel Ship Via code</w:t>
            </w:r>
          </w:p>
        </w:tc>
        <w:tc>
          <w:tcPr>
            <w:tcW w:w="1889" w:type="dxa"/>
          </w:tcPr>
          <w:p w14:paraId="432DD374" w14:textId="77777777" w:rsidR="00C84669" w:rsidRPr="00440D0E" w:rsidRDefault="00C84669" w:rsidP="00CE6FC4">
            <w:pPr>
              <w:pStyle w:val="ListParagraph"/>
              <w:ind w:left="0"/>
              <w:jc w:val="both"/>
              <w:rPr>
                <w:rFonts w:asciiTheme="majorHAnsi" w:hAnsiTheme="majorHAnsi" w:cstheme="majorHAnsi"/>
              </w:rPr>
            </w:pPr>
            <w:r>
              <w:rPr>
                <w:rFonts w:asciiTheme="majorHAnsi" w:hAnsiTheme="majorHAnsi" w:cstheme="majorHAnsi"/>
              </w:rPr>
              <w:t>Ship Via Code is invalid</w:t>
            </w:r>
          </w:p>
        </w:tc>
        <w:tc>
          <w:tcPr>
            <w:tcW w:w="1796" w:type="dxa"/>
          </w:tcPr>
          <w:p w14:paraId="5015E108" w14:textId="77777777" w:rsidR="00C84669" w:rsidRPr="00440D0E" w:rsidRDefault="00C84669" w:rsidP="00CE6FC4">
            <w:pPr>
              <w:pStyle w:val="ListParagraph"/>
              <w:ind w:left="0"/>
              <w:jc w:val="both"/>
              <w:rPr>
                <w:rFonts w:asciiTheme="majorHAnsi" w:hAnsiTheme="majorHAnsi" w:cstheme="majorHAnsi"/>
              </w:rPr>
            </w:pPr>
            <w:r>
              <w:rPr>
                <w:rFonts w:asciiTheme="majorHAnsi" w:hAnsiTheme="majorHAnsi" w:cstheme="majorHAnsi"/>
              </w:rPr>
              <w:t>Ship Via Code is invalid</w:t>
            </w:r>
          </w:p>
        </w:tc>
      </w:tr>
    </w:tbl>
    <w:p w14:paraId="6CB551CA" w14:textId="77777777" w:rsidR="00C84669" w:rsidRDefault="00C84669" w:rsidP="00C84669">
      <w:pPr>
        <w:rPr>
          <w:rFonts w:ascii="Shaw" w:hAnsi="Shaw"/>
        </w:rPr>
      </w:pPr>
    </w:p>
    <w:p w14:paraId="030F9D4F" w14:textId="77777777" w:rsidR="00C84669" w:rsidRPr="00C7366C" w:rsidRDefault="00C84669" w:rsidP="00C84669">
      <w:pPr>
        <w:pStyle w:val="Bodycopy"/>
        <w:jc w:val="both"/>
        <w:rPr>
          <w:b/>
          <w:u w:val="single"/>
        </w:rPr>
      </w:pPr>
      <w:r>
        <w:rPr>
          <w:rFonts w:ascii="Shaw" w:hAnsi="Shaw"/>
        </w:rPr>
        <w:t xml:space="preserve">                       </w:t>
      </w:r>
      <w:r w:rsidRPr="00440D0E">
        <w:t>The possible Oracle standard error list is exhaustive; hence we have listed a few errors out of the many errors which might be possible.</w:t>
      </w:r>
    </w:p>
    <w:p w14:paraId="15240103" w14:textId="77777777" w:rsidR="00C84669" w:rsidRPr="00C84669" w:rsidRDefault="00C84669" w:rsidP="00C84669">
      <w:pPr>
        <w:pStyle w:val="Bodycopy"/>
      </w:pPr>
    </w:p>
    <w:p w14:paraId="0BC1E5AD" w14:textId="77777777" w:rsidR="001D733F" w:rsidRDefault="79B56BCC" w:rsidP="00D62CAC">
      <w:pPr>
        <w:pStyle w:val="Heading2"/>
        <w:keepNext/>
        <w:numPr>
          <w:ilvl w:val="1"/>
          <w:numId w:val="13"/>
        </w:numPr>
        <w:tabs>
          <w:tab w:val="num" w:pos="2160"/>
        </w:tabs>
        <w:ind w:left="540"/>
        <w:rPr>
          <w:rFonts w:ascii="Verdana" w:hAnsi="Verdana"/>
        </w:rPr>
      </w:pPr>
      <w:bookmarkStart w:id="91" w:name="_Toc500937174"/>
      <w:bookmarkStart w:id="92" w:name="_Toc2067572864"/>
      <w:r w:rsidRPr="2A739812">
        <w:rPr>
          <w:rFonts w:ascii="Verdana" w:hAnsi="Verdana"/>
        </w:rPr>
        <w:t>Rollback &amp; Recovery</w:t>
      </w:r>
      <w:bookmarkEnd w:id="91"/>
      <w:bookmarkEnd w:id="92"/>
    </w:p>
    <w:p w14:paraId="204869B8" w14:textId="77777777" w:rsidR="009920EE" w:rsidRPr="009920EE" w:rsidRDefault="009920EE" w:rsidP="009920EE">
      <w:pPr>
        <w:pStyle w:val="Bodycopy"/>
      </w:pPr>
    </w:p>
    <w:p w14:paraId="2894D885" w14:textId="0EACEB12" w:rsidR="001D733F" w:rsidRPr="00547370" w:rsidRDefault="00BA7684" w:rsidP="001D733F">
      <w:pPr>
        <w:pStyle w:val="Bodycopy"/>
        <w:rPr>
          <w:rFonts w:ascii="Verdana" w:hAnsi="Verdana"/>
        </w:rPr>
      </w:pPr>
      <w:r>
        <w:rPr>
          <w:rFonts w:ascii="Verdana" w:hAnsi="Verdana"/>
        </w:rPr>
        <w:t>NA</w:t>
      </w:r>
    </w:p>
    <w:p w14:paraId="71432268" w14:textId="77777777" w:rsidR="001D733F" w:rsidRDefault="79B56BCC" w:rsidP="00D62CAC">
      <w:pPr>
        <w:pStyle w:val="Heading2"/>
        <w:keepNext/>
        <w:numPr>
          <w:ilvl w:val="1"/>
          <w:numId w:val="13"/>
        </w:numPr>
        <w:tabs>
          <w:tab w:val="num" w:pos="2160"/>
        </w:tabs>
        <w:ind w:left="540"/>
        <w:rPr>
          <w:rFonts w:ascii="Verdana" w:hAnsi="Verdana"/>
        </w:rPr>
      </w:pPr>
      <w:bookmarkStart w:id="93" w:name="_Toc500937175"/>
      <w:bookmarkStart w:id="94" w:name="_Toc927975499"/>
      <w:r w:rsidRPr="2A739812">
        <w:rPr>
          <w:rFonts w:ascii="Verdana" w:hAnsi="Verdana"/>
        </w:rPr>
        <w:t>Purging</w:t>
      </w:r>
      <w:bookmarkEnd w:id="93"/>
      <w:bookmarkEnd w:id="94"/>
    </w:p>
    <w:p w14:paraId="301F225C" w14:textId="3751583B" w:rsidR="00F3168C" w:rsidRPr="00721903" w:rsidRDefault="00721903" w:rsidP="00721903">
      <w:pPr>
        <w:spacing w:after="120"/>
        <w:rPr>
          <w:rFonts w:eastAsia="Times"/>
          <w:color w:val="000000"/>
          <w:sz w:val="20"/>
          <w:lang w:val="en-GB"/>
        </w:rPr>
      </w:pPr>
      <w:bookmarkStart w:id="95" w:name="_Toc486508624"/>
      <w:bookmarkStart w:id="96" w:name="_Toc616507572"/>
      <w:r>
        <w:rPr>
          <w:rFonts w:eastAsia="Times"/>
          <w:color w:val="000000"/>
          <w:sz w:val="20"/>
          <w:lang w:val="en-GB"/>
        </w:rPr>
        <w:t>NA</w:t>
      </w:r>
    </w:p>
    <w:p w14:paraId="0C217773" w14:textId="411C6BE3" w:rsidR="009D122F" w:rsidRPr="006128A5" w:rsidRDefault="009D122F" w:rsidP="00F3168C">
      <w:pPr>
        <w:pStyle w:val="Bodycopy"/>
        <w:rPr>
          <w:rFonts w:ascii="Verdana" w:hAnsi="Verdana"/>
        </w:rPr>
      </w:pPr>
    </w:p>
    <w:p w14:paraId="17ADE348" w14:textId="5A58821F" w:rsidR="00D47CD6" w:rsidRPr="00D62CAC" w:rsidRDefault="096A5C89" w:rsidP="00D62CAC">
      <w:pPr>
        <w:pStyle w:val="Heading2"/>
        <w:keepNext/>
        <w:numPr>
          <w:ilvl w:val="1"/>
          <w:numId w:val="13"/>
        </w:numPr>
        <w:tabs>
          <w:tab w:val="num" w:pos="2160"/>
        </w:tabs>
        <w:ind w:left="540"/>
        <w:rPr>
          <w:rFonts w:ascii="Verdana" w:hAnsi="Verdana"/>
        </w:rPr>
      </w:pPr>
      <w:r w:rsidRPr="2A739812">
        <w:rPr>
          <w:rFonts w:ascii="Verdana" w:hAnsi="Verdana"/>
        </w:rPr>
        <w:t>Notification Requirements</w:t>
      </w:r>
      <w:bookmarkEnd w:id="95"/>
      <w:bookmarkEnd w:id="96"/>
    </w:p>
    <w:p w14:paraId="04F4F828" w14:textId="6CFFA83B" w:rsidR="00D47CD6" w:rsidRDefault="00BA7684" w:rsidP="1F6A7A4F">
      <w:pPr>
        <w:pStyle w:val="Instructions"/>
        <w:rPr>
          <w:rFonts w:ascii="Verdana" w:hAnsi="Verdana" w:cs="Arial"/>
          <w:color w:val="auto"/>
        </w:rPr>
      </w:pPr>
      <w:r>
        <w:rPr>
          <w:rFonts w:ascii="Verdana" w:hAnsi="Verdana" w:cs="Arial"/>
          <w:color w:val="auto"/>
        </w:rPr>
        <w:t>NA</w:t>
      </w: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001B7633" w:rsidP="00EB02C1">
            <w:pPr>
              <w:pStyle w:val="TableheadingBoldWhiteCentered"/>
              <w:rPr>
                <w:rFonts w:ascii="Verdana" w:hAnsi="Verdana" w:cs="Arial"/>
                <w:color w:val="FFFFFF" w:themeColor="background1"/>
                <w:sz w:val="18"/>
              </w:rPr>
            </w:pPr>
            <w:r>
              <w:rPr>
                <w:rFonts w:ascii="Verdana" w:hAnsi="Verdana" w:cs="Arial"/>
                <w:color w:val="FFFFFF" w:themeColor="background1"/>
                <w:sz w:val="18"/>
              </w:rPr>
              <w:t>Action</w:t>
            </w:r>
          </w:p>
        </w:tc>
      </w:tr>
      <w:tr w:rsidR="001B7633" w:rsidRPr="00547370" w14:paraId="69F76AA8" w14:textId="77777777" w:rsidTr="00EB02C1">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00EB02C1">
            <w:pPr>
              <w:pStyle w:val="Bodycopy"/>
              <w:rPr>
                <w:rFonts w:ascii="Verdana" w:hAnsi="Verdana"/>
              </w:rPr>
            </w:pPr>
          </w:p>
        </w:tc>
      </w:tr>
      <w:tr w:rsidR="001B7633" w:rsidRPr="00547370" w14:paraId="1D1A50AC" w14:textId="77777777" w:rsidTr="00EB02C1">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00EB02C1">
            <w:pPr>
              <w:pStyle w:val="Bodycopy"/>
              <w:rPr>
                <w:rFonts w:ascii="Verdana" w:hAnsi="Verdana"/>
              </w:rPr>
            </w:pPr>
          </w:p>
        </w:tc>
      </w:tr>
    </w:tbl>
    <w:p w14:paraId="7D69EFCA" w14:textId="4E57E8A5" w:rsidR="00D47CD6" w:rsidRPr="00547370" w:rsidRDefault="00D47CD6" w:rsidP="00D47CD6">
      <w:pPr>
        <w:pStyle w:val="Normal2"/>
      </w:pPr>
    </w:p>
    <w:p w14:paraId="6C01D1E4" w14:textId="5C7966CA" w:rsidR="23C0F835" w:rsidRDefault="23C0F835" w:rsidP="23C0F835">
      <w:pPr>
        <w:pStyle w:val="Normal2"/>
      </w:pPr>
    </w:p>
    <w:p w14:paraId="64211297" w14:textId="3D5D8A4F" w:rsidR="00D47CD6" w:rsidRPr="001B7633" w:rsidRDefault="096A5C89" w:rsidP="001B7633">
      <w:pPr>
        <w:pStyle w:val="Heading2"/>
        <w:keepNext/>
        <w:numPr>
          <w:ilvl w:val="1"/>
          <w:numId w:val="13"/>
        </w:numPr>
        <w:tabs>
          <w:tab w:val="num" w:pos="2160"/>
        </w:tabs>
        <w:ind w:left="540"/>
        <w:rPr>
          <w:rFonts w:ascii="Verdana" w:hAnsi="Verdana"/>
        </w:rPr>
      </w:pPr>
      <w:bookmarkStart w:id="97" w:name="_Toc486508625"/>
      <w:bookmarkStart w:id="98" w:name="_Toc486508626"/>
      <w:bookmarkStart w:id="99" w:name="_Toc1975330197"/>
      <w:bookmarkEnd w:id="97"/>
      <w:r w:rsidRPr="2A739812">
        <w:rPr>
          <w:rFonts w:ascii="Verdana" w:hAnsi="Verdana"/>
        </w:rPr>
        <w:lastRenderedPageBreak/>
        <w:t>Security Requirement</w:t>
      </w:r>
      <w:bookmarkEnd w:id="98"/>
      <w:bookmarkEnd w:id="99"/>
    </w:p>
    <w:p w14:paraId="2CEB085F" w14:textId="77777777" w:rsidR="00C65B2D" w:rsidRPr="00C65B2D" w:rsidRDefault="00C65B2D" w:rsidP="00C65B2D">
      <w:pPr>
        <w:keepLines/>
        <w:tabs>
          <w:tab w:val="left" w:pos="3600"/>
        </w:tabs>
        <w:spacing w:before="60" w:after="60"/>
        <w:rPr>
          <w:rFonts w:ascii="Verdana" w:hAnsi="Verdana" w:cs="Arial"/>
          <w:color w:val="000000"/>
          <w:sz w:val="20"/>
          <w:lang w:eastAsia="zh-CN"/>
        </w:rPr>
      </w:pPr>
      <w:bookmarkStart w:id="100" w:name="_Hlk171023193"/>
      <w:r w:rsidRPr="00C65B2D">
        <w:rPr>
          <w:rFonts w:ascii="Verdana" w:hAnsi="Verdana" w:cs="Arial"/>
          <w:color w:val="000000"/>
          <w:sz w:val="20"/>
          <w:lang w:eastAsia="zh-CN"/>
        </w:rPr>
        <w:t>Below are the security and control requirements for this interface:</w:t>
      </w:r>
    </w:p>
    <w:bookmarkEnd w:id="100"/>
    <w:p w14:paraId="32E36144" w14:textId="77777777" w:rsidR="00D47CD6" w:rsidRPr="00547370" w:rsidRDefault="00D47CD6" w:rsidP="00D47CD6">
      <w:pPr>
        <w:tabs>
          <w:tab w:val="left" w:pos="1477"/>
        </w:tabs>
        <w:rPr>
          <w:rFonts w:ascii="Verdana" w:eastAsia="Times" w:hAnsi="Verdana" w:cs="Arial"/>
          <w:color w:val="0070C0"/>
        </w:rPr>
      </w:pPr>
    </w:p>
    <w:tbl>
      <w:tblPr>
        <w:tblW w:w="8453" w:type="dxa"/>
        <w:tblInd w:w="8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3"/>
        <w:gridCol w:w="3060"/>
        <w:gridCol w:w="3870"/>
      </w:tblGrid>
      <w:tr w:rsidR="00E86F5D" w:rsidRPr="00BC2FD0" w14:paraId="33B634E1" w14:textId="77777777" w:rsidTr="00B678FF">
        <w:trPr>
          <w:trHeight w:val="331"/>
        </w:trPr>
        <w:tc>
          <w:tcPr>
            <w:tcW w:w="1523" w:type="dxa"/>
            <w:tcBorders>
              <w:right w:val="single" w:sz="2" w:space="0" w:color="FFFFFF"/>
            </w:tcBorders>
            <w:shd w:val="clear" w:color="auto" w:fill="000000"/>
          </w:tcPr>
          <w:p w14:paraId="0B33B9C9"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Security/Control ID</w:t>
            </w:r>
          </w:p>
        </w:tc>
        <w:tc>
          <w:tcPr>
            <w:tcW w:w="3060" w:type="dxa"/>
            <w:tcBorders>
              <w:left w:val="single" w:sz="2" w:space="0" w:color="FFFFFF"/>
              <w:right w:val="single" w:sz="2" w:space="0" w:color="FFFFFF"/>
            </w:tcBorders>
            <w:shd w:val="clear" w:color="auto" w:fill="000000"/>
          </w:tcPr>
          <w:p w14:paraId="5A6B13A2"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Description</w:t>
            </w:r>
          </w:p>
        </w:tc>
        <w:tc>
          <w:tcPr>
            <w:tcW w:w="3870" w:type="dxa"/>
            <w:tcBorders>
              <w:left w:val="single" w:sz="2" w:space="0" w:color="FFFFFF"/>
            </w:tcBorders>
            <w:shd w:val="clear" w:color="auto" w:fill="000000"/>
          </w:tcPr>
          <w:p w14:paraId="58DD0FDB"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Comments</w:t>
            </w:r>
          </w:p>
        </w:tc>
      </w:tr>
      <w:tr w:rsidR="00E86F5D" w:rsidRPr="00BC2FD0" w14:paraId="727D6C8A" w14:textId="77777777" w:rsidTr="00B678FF">
        <w:tc>
          <w:tcPr>
            <w:tcW w:w="1523" w:type="dxa"/>
            <w:shd w:val="clear" w:color="auto" w:fill="auto"/>
          </w:tcPr>
          <w:p w14:paraId="701759ED" w14:textId="77777777" w:rsidR="00E86F5D" w:rsidRPr="00BC2FD0" w:rsidRDefault="00E86F5D" w:rsidP="00B678FF">
            <w:pPr>
              <w:rPr>
                <w:rFonts w:ascii="Verdana" w:hAnsi="Verdana"/>
                <w:b/>
                <w:bCs/>
                <w:sz w:val="18"/>
                <w:szCs w:val="18"/>
              </w:rPr>
            </w:pPr>
          </w:p>
        </w:tc>
        <w:tc>
          <w:tcPr>
            <w:tcW w:w="3060" w:type="dxa"/>
            <w:shd w:val="clear" w:color="auto" w:fill="auto"/>
          </w:tcPr>
          <w:p w14:paraId="4AE1D029" w14:textId="77777777" w:rsidR="00E86F5D" w:rsidRPr="00BC2FD0" w:rsidRDefault="00E86F5D" w:rsidP="00B678FF">
            <w:pPr>
              <w:rPr>
                <w:rFonts w:ascii="Verdana" w:hAnsi="Verdana"/>
                <w:sz w:val="18"/>
                <w:szCs w:val="18"/>
              </w:rPr>
            </w:pPr>
          </w:p>
        </w:tc>
        <w:tc>
          <w:tcPr>
            <w:tcW w:w="3870" w:type="dxa"/>
          </w:tcPr>
          <w:p w14:paraId="53FB807F" w14:textId="77777777" w:rsidR="00E86F5D" w:rsidRPr="00BC2FD0" w:rsidRDefault="00E86F5D" w:rsidP="00B678FF">
            <w:pPr>
              <w:rPr>
                <w:rFonts w:ascii="Verdana" w:hAnsi="Verdana"/>
                <w:sz w:val="18"/>
                <w:szCs w:val="18"/>
              </w:rPr>
            </w:pPr>
          </w:p>
        </w:tc>
      </w:tr>
      <w:tr w:rsidR="00E86F5D" w:rsidRPr="00BC2FD0" w14:paraId="4C39EAB8" w14:textId="77777777" w:rsidTr="00B678FF">
        <w:tc>
          <w:tcPr>
            <w:tcW w:w="1523" w:type="dxa"/>
            <w:shd w:val="clear" w:color="auto" w:fill="auto"/>
          </w:tcPr>
          <w:p w14:paraId="50B9D342" w14:textId="77777777" w:rsidR="00E86F5D" w:rsidRPr="00BC2FD0" w:rsidRDefault="00E86F5D" w:rsidP="00B678FF">
            <w:pPr>
              <w:rPr>
                <w:rFonts w:ascii="Verdana" w:hAnsi="Verdana"/>
                <w:b/>
                <w:bCs/>
                <w:sz w:val="18"/>
                <w:szCs w:val="18"/>
              </w:rPr>
            </w:pPr>
          </w:p>
        </w:tc>
        <w:tc>
          <w:tcPr>
            <w:tcW w:w="3060" w:type="dxa"/>
            <w:shd w:val="clear" w:color="auto" w:fill="auto"/>
          </w:tcPr>
          <w:p w14:paraId="03EA5ED3" w14:textId="77777777" w:rsidR="00E86F5D" w:rsidRPr="00BC2FD0" w:rsidRDefault="00E86F5D" w:rsidP="00B678FF">
            <w:pPr>
              <w:rPr>
                <w:rFonts w:ascii="Verdana" w:hAnsi="Verdana"/>
                <w:sz w:val="18"/>
                <w:szCs w:val="18"/>
              </w:rPr>
            </w:pPr>
          </w:p>
        </w:tc>
        <w:tc>
          <w:tcPr>
            <w:tcW w:w="3870" w:type="dxa"/>
          </w:tcPr>
          <w:p w14:paraId="514481F1" w14:textId="77777777" w:rsidR="00E86F5D" w:rsidRPr="00BC2FD0" w:rsidRDefault="00E86F5D" w:rsidP="00B678FF">
            <w:pPr>
              <w:rPr>
                <w:rFonts w:ascii="Verdana" w:hAnsi="Verdana"/>
                <w:sz w:val="18"/>
                <w:szCs w:val="18"/>
              </w:rPr>
            </w:pPr>
          </w:p>
        </w:tc>
      </w:tr>
      <w:tr w:rsidR="00E86F5D" w:rsidRPr="00BC2FD0" w14:paraId="75B9A44C" w14:textId="77777777" w:rsidTr="00B678FF">
        <w:tc>
          <w:tcPr>
            <w:tcW w:w="1523" w:type="dxa"/>
            <w:shd w:val="clear" w:color="auto" w:fill="auto"/>
          </w:tcPr>
          <w:p w14:paraId="64EE6B75" w14:textId="77777777" w:rsidR="00E86F5D" w:rsidRPr="00BC2FD0" w:rsidRDefault="00E86F5D" w:rsidP="00B678FF">
            <w:pPr>
              <w:rPr>
                <w:rFonts w:ascii="Verdana" w:hAnsi="Verdana"/>
                <w:b/>
                <w:bCs/>
                <w:sz w:val="18"/>
                <w:szCs w:val="18"/>
              </w:rPr>
            </w:pPr>
          </w:p>
        </w:tc>
        <w:tc>
          <w:tcPr>
            <w:tcW w:w="3060" w:type="dxa"/>
            <w:shd w:val="clear" w:color="auto" w:fill="auto"/>
          </w:tcPr>
          <w:p w14:paraId="299D66CF" w14:textId="77777777" w:rsidR="00E86F5D" w:rsidRPr="00BC2FD0" w:rsidRDefault="00E86F5D" w:rsidP="00B678FF">
            <w:pPr>
              <w:rPr>
                <w:rFonts w:ascii="Verdana" w:hAnsi="Verdana"/>
                <w:sz w:val="18"/>
                <w:szCs w:val="18"/>
              </w:rPr>
            </w:pPr>
          </w:p>
        </w:tc>
        <w:tc>
          <w:tcPr>
            <w:tcW w:w="3870" w:type="dxa"/>
          </w:tcPr>
          <w:p w14:paraId="167DDDFB" w14:textId="77777777" w:rsidR="00E86F5D" w:rsidRPr="00BC2FD0" w:rsidRDefault="00E86F5D" w:rsidP="00B678FF">
            <w:pPr>
              <w:rPr>
                <w:rFonts w:ascii="Verdana" w:hAnsi="Verdana"/>
                <w:sz w:val="18"/>
                <w:szCs w:val="18"/>
              </w:rPr>
            </w:pP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1B7633">
      <w:pPr>
        <w:pStyle w:val="Heading2"/>
        <w:keepNext/>
        <w:numPr>
          <w:ilvl w:val="1"/>
          <w:numId w:val="13"/>
        </w:numPr>
        <w:tabs>
          <w:tab w:val="num" w:pos="2160"/>
        </w:tabs>
        <w:ind w:left="540"/>
        <w:rPr>
          <w:rFonts w:ascii="Verdana" w:hAnsi="Verdana"/>
        </w:rPr>
      </w:pPr>
      <w:bookmarkStart w:id="101" w:name="_Toc486508627"/>
      <w:bookmarkStart w:id="102" w:name="_Toc298774356"/>
      <w:r w:rsidRPr="2A739812">
        <w:rPr>
          <w:rFonts w:ascii="Verdana" w:hAnsi="Verdana"/>
        </w:rPr>
        <w:t>File and Directory Locations</w:t>
      </w:r>
      <w:bookmarkEnd w:id="101"/>
      <w:bookmarkEnd w:id="102"/>
    </w:p>
    <w:p w14:paraId="65F39DD0" w14:textId="0179EEE0" w:rsidR="00D47CD6" w:rsidRPr="00547370" w:rsidRDefault="00BA7684" w:rsidP="1F6A7A4F">
      <w:pPr>
        <w:tabs>
          <w:tab w:val="left" w:pos="1477"/>
        </w:tabs>
        <w:rPr>
          <w:rFonts w:ascii="Verdana" w:eastAsia="Times" w:hAnsi="Verdana" w:cs="Arial"/>
        </w:rPr>
      </w:pPr>
      <w:r>
        <w:rPr>
          <w:rFonts w:ascii="Verdana" w:eastAsia="Times" w:hAnsi="Verdana" w:cs="Arial"/>
        </w:rPr>
        <w:t>NA</w:t>
      </w:r>
    </w:p>
    <w:p w14:paraId="4DFA239B" w14:textId="77777777" w:rsidR="00D47CD6" w:rsidRPr="00547370" w:rsidRDefault="00D47CD6" w:rsidP="00D47CD6">
      <w:pPr>
        <w:pStyle w:val="Normal2"/>
      </w:pPr>
    </w:p>
    <w:tbl>
      <w:tblPr>
        <w:tblStyle w:val="TableGrid"/>
        <w:tblW w:w="10350" w:type="dxa"/>
        <w:tblInd w:w="-5" w:type="dxa"/>
        <w:tblLook w:val="04A0" w:firstRow="1" w:lastRow="0" w:firstColumn="1" w:lastColumn="0" w:noHBand="0" w:noVBand="1"/>
      </w:tblPr>
      <w:tblGrid>
        <w:gridCol w:w="10350"/>
      </w:tblGrid>
      <w:tr w:rsidR="00D47CD6" w:rsidRPr="00547370" w14:paraId="557BF5CD" w14:textId="77777777" w:rsidTr="00EB02C1">
        <w:tc>
          <w:tcPr>
            <w:tcW w:w="10350" w:type="dxa"/>
            <w:shd w:val="clear" w:color="auto" w:fill="FFFFFF" w:themeFill="background1"/>
          </w:tcPr>
          <w:p w14:paraId="1034D27E" w14:textId="77777777" w:rsidR="00D47CD6" w:rsidRPr="00547370" w:rsidRDefault="00D47CD6" w:rsidP="00EB02C1">
            <w:pPr>
              <w:pStyle w:val="Table"/>
              <w:framePr w:wrap="around"/>
              <w:spacing w:after="40"/>
              <w:rPr>
                <w:rFonts w:ascii="Verdana" w:hAnsi="Verdana"/>
                <w:b/>
                <w:bCs/>
              </w:rPr>
            </w:pPr>
            <w:r w:rsidRPr="00547370">
              <w:rPr>
                <w:rFonts w:ascii="Verdana" w:hAnsi="Verdana"/>
                <w:b/>
                <w:bCs/>
              </w:rPr>
              <w:t>ENVIRONMENT: Development</w:t>
            </w:r>
          </w:p>
        </w:tc>
      </w:tr>
    </w:tbl>
    <w:tbl>
      <w:tblPr>
        <w:tblStyle w:val="TableGrid"/>
        <w:tblW w:w="10350" w:type="dxa"/>
        <w:tblInd w:w="-5" w:type="dxa"/>
        <w:tblLook w:val="04A0" w:firstRow="1" w:lastRow="0" w:firstColumn="1" w:lastColumn="0" w:noHBand="0" w:noVBand="1"/>
      </w:tblPr>
      <w:tblGrid>
        <w:gridCol w:w="3420"/>
        <w:gridCol w:w="6930"/>
      </w:tblGrid>
      <w:tr w:rsidR="00D47CD6" w:rsidRPr="00547370" w14:paraId="2A7CE4E2" w14:textId="77777777" w:rsidTr="00EB02C1">
        <w:tc>
          <w:tcPr>
            <w:tcW w:w="3420" w:type="dxa"/>
            <w:vAlign w:val="center"/>
          </w:tcPr>
          <w:p w14:paraId="0F91A4FF" w14:textId="77777777" w:rsidR="00D47CD6" w:rsidRPr="00547370" w:rsidRDefault="00D47CD6" w:rsidP="00EB02C1">
            <w:pPr>
              <w:keepLines/>
              <w:rPr>
                <w:rFonts w:ascii="Verdana" w:hAnsi="Verdana"/>
              </w:rPr>
            </w:pPr>
            <w:r w:rsidRPr="00547370">
              <w:rPr>
                <w:rFonts w:ascii="Verdana" w:hAnsi="Verdana"/>
              </w:rPr>
              <w:t>SFTP Link</w:t>
            </w:r>
          </w:p>
        </w:tc>
        <w:tc>
          <w:tcPr>
            <w:tcW w:w="6930" w:type="dxa"/>
          </w:tcPr>
          <w:p w14:paraId="61739736" w14:textId="77777777" w:rsidR="00D47CD6" w:rsidRPr="00547370" w:rsidRDefault="00D47CD6" w:rsidP="00EB02C1">
            <w:pPr>
              <w:keepLines/>
              <w:rPr>
                <w:rFonts w:ascii="Verdana" w:hAnsi="Verdana"/>
              </w:rPr>
            </w:pPr>
          </w:p>
        </w:tc>
      </w:tr>
      <w:tr w:rsidR="00D47CD6" w:rsidRPr="00547370" w14:paraId="5DF5C3FC" w14:textId="77777777" w:rsidTr="00EB02C1">
        <w:tc>
          <w:tcPr>
            <w:tcW w:w="3420" w:type="dxa"/>
            <w:vAlign w:val="center"/>
          </w:tcPr>
          <w:p w14:paraId="14658C05" w14:textId="77777777" w:rsidR="00D47CD6" w:rsidRPr="00547370" w:rsidRDefault="00D47CD6" w:rsidP="00EB02C1">
            <w:pPr>
              <w:keepLines/>
              <w:rPr>
                <w:rFonts w:ascii="Verdana" w:hAnsi="Verdana"/>
              </w:rPr>
            </w:pPr>
            <w:r w:rsidRPr="00547370">
              <w:rPr>
                <w:rFonts w:ascii="Verdana" w:hAnsi="Verdana"/>
              </w:rPr>
              <w:t>Folder Location for Output Data File</w:t>
            </w:r>
          </w:p>
        </w:tc>
        <w:tc>
          <w:tcPr>
            <w:tcW w:w="6930" w:type="dxa"/>
          </w:tcPr>
          <w:p w14:paraId="16B94E19" w14:textId="77777777" w:rsidR="00D47CD6" w:rsidRPr="00547370" w:rsidRDefault="00D47CD6" w:rsidP="00EB02C1">
            <w:pPr>
              <w:keepLines/>
              <w:rPr>
                <w:rFonts w:ascii="Verdana" w:hAnsi="Verdana"/>
              </w:rPr>
            </w:pPr>
          </w:p>
        </w:tc>
      </w:tr>
      <w:tr w:rsidR="00D47CD6" w:rsidRPr="00547370" w14:paraId="6957C206" w14:textId="77777777" w:rsidTr="00EB02C1">
        <w:tc>
          <w:tcPr>
            <w:tcW w:w="3420" w:type="dxa"/>
            <w:vAlign w:val="center"/>
          </w:tcPr>
          <w:p w14:paraId="386C8F83" w14:textId="77777777" w:rsidR="00D47CD6" w:rsidRPr="00547370" w:rsidRDefault="00D47CD6" w:rsidP="00EB02C1">
            <w:pPr>
              <w:keepLines/>
              <w:rPr>
                <w:rFonts w:ascii="Verdana" w:hAnsi="Verdana"/>
              </w:rPr>
            </w:pPr>
            <w:r w:rsidRPr="00547370">
              <w:rPr>
                <w:rFonts w:ascii="Verdana" w:hAnsi="Verdana"/>
              </w:rPr>
              <w:t>File Name for Output Data File</w:t>
            </w:r>
          </w:p>
        </w:tc>
        <w:tc>
          <w:tcPr>
            <w:tcW w:w="6930" w:type="dxa"/>
          </w:tcPr>
          <w:p w14:paraId="37CA5CD2" w14:textId="77777777" w:rsidR="00D47CD6" w:rsidRPr="00547370" w:rsidRDefault="00D47CD6" w:rsidP="00EB02C1">
            <w:pPr>
              <w:keepLines/>
              <w:rPr>
                <w:rFonts w:ascii="Verdana" w:hAnsi="Verdana"/>
              </w:rPr>
            </w:pPr>
          </w:p>
        </w:tc>
      </w:tr>
      <w:tr w:rsidR="00D47CD6" w:rsidRPr="00547370" w14:paraId="5E2104C9" w14:textId="77777777" w:rsidTr="00EB02C1">
        <w:tc>
          <w:tcPr>
            <w:tcW w:w="3420" w:type="dxa"/>
            <w:vAlign w:val="center"/>
          </w:tcPr>
          <w:p w14:paraId="66BB42EF" w14:textId="77777777" w:rsidR="00D47CD6" w:rsidRPr="00547370" w:rsidRDefault="00D47CD6" w:rsidP="00EB02C1">
            <w:pPr>
              <w:keepLines/>
              <w:rPr>
                <w:rFonts w:ascii="Verdana" w:hAnsi="Verdana"/>
              </w:rPr>
            </w:pPr>
            <w:r w:rsidRPr="00547370">
              <w:rPr>
                <w:rFonts w:ascii="Verdana" w:hAnsi="Verdana"/>
              </w:rPr>
              <w:t>Output Data File Format</w:t>
            </w:r>
          </w:p>
        </w:tc>
        <w:tc>
          <w:tcPr>
            <w:tcW w:w="6930" w:type="dxa"/>
          </w:tcPr>
          <w:p w14:paraId="3903B419"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r w:rsidR="00D47CD6" w:rsidRPr="00547370" w14:paraId="533B7180" w14:textId="77777777" w:rsidTr="00EB02C1">
        <w:tc>
          <w:tcPr>
            <w:tcW w:w="3420" w:type="dxa"/>
            <w:vAlign w:val="center"/>
          </w:tcPr>
          <w:p w14:paraId="33C18DD4" w14:textId="77777777" w:rsidR="00D47CD6" w:rsidRPr="00547370" w:rsidRDefault="00D47CD6" w:rsidP="00EB02C1">
            <w:pPr>
              <w:keepLines/>
              <w:rPr>
                <w:rFonts w:ascii="Verdana" w:hAnsi="Verdana"/>
              </w:rPr>
            </w:pPr>
            <w:r w:rsidRPr="00547370">
              <w:rPr>
                <w:rFonts w:ascii="Verdana" w:hAnsi="Verdana"/>
              </w:rPr>
              <w:t>Folder Location for Error File (if any)</w:t>
            </w:r>
          </w:p>
        </w:tc>
        <w:tc>
          <w:tcPr>
            <w:tcW w:w="6930" w:type="dxa"/>
          </w:tcPr>
          <w:p w14:paraId="236ACCB1" w14:textId="77777777" w:rsidR="00D47CD6" w:rsidRPr="00547370" w:rsidRDefault="00D47CD6" w:rsidP="00EB02C1">
            <w:pPr>
              <w:keepLines/>
              <w:rPr>
                <w:rFonts w:ascii="Verdana" w:hAnsi="Verdana"/>
              </w:rPr>
            </w:pPr>
          </w:p>
        </w:tc>
      </w:tr>
      <w:tr w:rsidR="00D47CD6" w:rsidRPr="00547370" w14:paraId="1CAA4B83" w14:textId="77777777" w:rsidTr="00EB02C1">
        <w:tc>
          <w:tcPr>
            <w:tcW w:w="3420" w:type="dxa"/>
            <w:vAlign w:val="center"/>
          </w:tcPr>
          <w:p w14:paraId="2A7E151E" w14:textId="77777777" w:rsidR="00D47CD6" w:rsidRPr="00547370" w:rsidRDefault="00D47CD6" w:rsidP="00EB02C1">
            <w:pPr>
              <w:keepLines/>
              <w:rPr>
                <w:rFonts w:ascii="Verdana" w:hAnsi="Verdana"/>
              </w:rPr>
            </w:pPr>
            <w:r w:rsidRPr="00547370">
              <w:rPr>
                <w:rFonts w:ascii="Verdana" w:hAnsi="Verdana"/>
              </w:rPr>
              <w:t>File Name for Error File (if any)</w:t>
            </w:r>
          </w:p>
        </w:tc>
        <w:tc>
          <w:tcPr>
            <w:tcW w:w="6930" w:type="dxa"/>
          </w:tcPr>
          <w:p w14:paraId="41FCDCAA" w14:textId="77777777" w:rsidR="00D47CD6" w:rsidRPr="00547370" w:rsidRDefault="00D47CD6" w:rsidP="00EB02C1">
            <w:pPr>
              <w:keepLines/>
              <w:rPr>
                <w:rFonts w:ascii="Verdana" w:hAnsi="Verdana"/>
              </w:rPr>
            </w:pPr>
          </w:p>
        </w:tc>
      </w:tr>
      <w:tr w:rsidR="00D47CD6" w:rsidRPr="00547370" w14:paraId="0AB0D1D5" w14:textId="77777777" w:rsidTr="00EB02C1">
        <w:tc>
          <w:tcPr>
            <w:tcW w:w="3420" w:type="dxa"/>
            <w:vAlign w:val="center"/>
          </w:tcPr>
          <w:p w14:paraId="4C1FADB1" w14:textId="77777777" w:rsidR="00D47CD6" w:rsidRPr="00547370" w:rsidRDefault="00D47CD6" w:rsidP="00EB02C1">
            <w:pPr>
              <w:keepLines/>
              <w:rPr>
                <w:rFonts w:ascii="Verdana" w:hAnsi="Verdana"/>
              </w:rPr>
            </w:pPr>
            <w:r w:rsidRPr="00547370">
              <w:rPr>
                <w:rFonts w:ascii="Verdana" w:hAnsi="Verdana"/>
              </w:rPr>
              <w:t>Error File Format (if any)</w:t>
            </w:r>
          </w:p>
        </w:tc>
        <w:tc>
          <w:tcPr>
            <w:tcW w:w="6930" w:type="dxa"/>
          </w:tcPr>
          <w:p w14:paraId="7657359D"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bl>
    <w:p w14:paraId="3C6E8D5B" w14:textId="77777777" w:rsidR="00D47CD6" w:rsidRPr="00547370" w:rsidRDefault="00D47CD6" w:rsidP="00D47CD6">
      <w:pPr>
        <w:pStyle w:val="Normal2"/>
        <w:rPr>
          <w:rFonts w:cs="Arial"/>
          <w:color w:val="000000" w:themeColor="text1"/>
        </w:rPr>
      </w:pPr>
      <w:r w:rsidRPr="23C0F835">
        <w:rPr>
          <w:rFonts w:cs="Arial"/>
          <w:color w:val="000000" w:themeColor="text1"/>
        </w:rPr>
        <w:br w:type="page"/>
      </w:r>
    </w:p>
    <w:p w14:paraId="0CA53DC4" w14:textId="6F2FD954" w:rsidR="001D733F" w:rsidRPr="001B7633" w:rsidRDefault="79B56BCC" w:rsidP="001B7633">
      <w:pPr>
        <w:pStyle w:val="Heading2"/>
        <w:keepNext/>
        <w:numPr>
          <w:ilvl w:val="1"/>
          <w:numId w:val="13"/>
        </w:numPr>
        <w:tabs>
          <w:tab w:val="num" w:pos="2160"/>
        </w:tabs>
        <w:ind w:left="540"/>
        <w:rPr>
          <w:rFonts w:ascii="Verdana" w:hAnsi="Verdana"/>
        </w:rPr>
      </w:pPr>
      <w:bookmarkStart w:id="103" w:name="_Toc500937176"/>
      <w:bookmarkStart w:id="104" w:name="_Toc1411176600"/>
      <w:r w:rsidRPr="2A739812">
        <w:rPr>
          <w:rFonts w:ascii="Verdana" w:hAnsi="Verdana"/>
        </w:rPr>
        <w:lastRenderedPageBreak/>
        <w:t>Miscellaneous</w:t>
      </w:r>
      <w:bookmarkEnd w:id="103"/>
      <w:bookmarkEnd w:id="104"/>
    </w:p>
    <w:p w14:paraId="4A271733" w14:textId="2998A40A" w:rsidR="1F7BF024" w:rsidRDefault="00BA7684" w:rsidP="1F6A7A4F">
      <w:pPr>
        <w:pStyle w:val="Bodycopy"/>
        <w:keepNext/>
        <w:tabs>
          <w:tab w:val="num" w:pos="2160"/>
        </w:tabs>
        <w:rPr>
          <w:color w:val="auto"/>
        </w:rPr>
      </w:pPr>
      <w:r>
        <w:rPr>
          <w:color w:val="auto"/>
        </w:rPr>
        <w:t>NA</w:t>
      </w:r>
    </w:p>
    <w:p w14:paraId="2E6BF3F0" w14:textId="50FEB1BF" w:rsidR="007405F5" w:rsidRDefault="1C6DAFD2" w:rsidP="001B7633">
      <w:pPr>
        <w:pStyle w:val="Heading2"/>
        <w:keepNext/>
        <w:numPr>
          <w:ilvl w:val="1"/>
          <w:numId w:val="13"/>
        </w:numPr>
        <w:tabs>
          <w:tab w:val="num" w:pos="2160"/>
        </w:tabs>
        <w:ind w:left="540"/>
        <w:rPr>
          <w:rFonts w:ascii="Verdana" w:hAnsi="Verdana"/>
        </w:rPr>
      </w:pPr>
      <w:bookmarkStart w:id="105" w:name="_Toc2114206547"/>
      <w:r w:rsidRPr="2A739812">
        <w:rPr>
          <w:rFonts w:ascii="Verdana" w:hAnsi="Verdana"/>
        </w:rPr>
        <w:t>Components List</w:t>
      </w:r>
      <w:bookmarkEnd w:id="105"/>
    </w:p>
    <w:p w14:paraId="28F0CD8A" w14:textId="62794B07" w:rsidR="00811C99" w:rsidRPr="00811C99" w:rsidRDefault="005B431F" w:rsidP="00811C99">
      <w:pPr>
        <w:pStyle w:val="Bodycopy"/>
      </w:pPr>
      <w:r>
        <w:t>NA</w:t>
      </w:r>
    </w:p>
    <w:p w14:paraId="056FA2D0" w14:textId="763952C8" w:rsidR="00287FBB" w:rsidRDefault="1C6DAFD2" w:rsidP="00BB0205">
      <w:pPr>
        <w:pStyle w:val="Heading2"/>
        <w:keepNext/>
        <w:numPr>
          <w:ilvl w:val="1"/>
          <w:numId w:val="13"/>
        </w:numPr>
        <w:tabs>
          <w:tab w:val="num" w:pos="2160"/>
        </w:tabs>
        <w:ind w:left="540"/>
        <w:rPr>
          <w:rFonts w:ascii="Verdana" w:eastAsia="Times New Roman" w:hAnsi="Verdana" w:cs="Times New Roman"/>
          <w:b w:val="0"/>
          <w:snapToGrid w:val="0"/>
          <w:lang w:val="en-US" w:eastAsia="x-none"/>
        </w:rPr>
      </w:pPr>
      <w:bookmarkStart w:id="106" w:name="_Toc298936264"/>
      <w:r w:rsidRPr="2A739812">
        <w:rPr>
          <w:rFonts w:ascii="Verdana" w:hAnsi="Verdana"/>
        </w:rPr>
        <w:t>Data Selection Criteria</w:t>
      </w:r>
      <w:bookmarkEnd w:id="106"/>
    </w:p>
    <w:p w14:paraId="49D29F76" w14:textId="53616E6C" w:rsidR="00BB0205" w:rsidRPr="00BB0205" w:rsidRDefault="00BB0205" w:rsidP="00BB0205">
      <w:pPr>
        <w:pStyle w:val="Bodycopy"/>
        <w:rPr>
          <w:lang w:val="en-US" w:eastAsia="x-none"/>
        </w:rPr>
      </w:pPr>
      <w:r>
        <w:rPr>
          <w:lang w:val="en-US" w:eastAsia="x-none"/>
        </w:rPr>
        <w:t>NA</w:t>
      </w:r>
    </w:p>
    <w:p w14:paraId="7F16F918" w14:textId="099A397B" w:rsidR="00811FAA" w:rsidRPr="00547370" w:rsidRDefault="0745D7F2" w:rsidP="001B7633">
      <w:pPr>
        <w:pStyle w:val="Heading2"/>
        <w:keepNext/>
        <w:numPr>
          <w:ilvl w:val="1"/>
          <w:numId w:val="13"/>
        </w:numPr>
        <w:tabs>
          <w:tab w:val="num" w:pos="2160"/>
        </w:tabs>
        <w:ind w:left="540"/>
        <w:rPr>
          <w:rFonts w:ascii="Verdana" w:hAnsi="Verdana"/>
        </w:rPr>
      </w:pPr>
      <w:bookmarkStart w:id="107" w:name="_Toc331783871"/>
      <w:r w:rsidRPr="2A739812">
        <w:rPr>
          <w:rFonts w:ascii="Verdana" w:hAnsi="Verdana"/>
        </w:rPr>
        <w:t>SQLs for Data Extraction/Selection/Filtration</w:t>
      </w:r>
      <w:bookmarkEnd w:id="107"/>
    </w:p>
    <w:tbl>
      <w:tblPr>
        <w:tblpPr w:leftFromText="180" w:rightFromText="180" w:vertAnchor="text" w:horzAnchor="margin" w:tblpY="230"/>
        <w:tblW w:w="9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260"/>
        <w:gridCol w:w="8100"/>
      </w:tblGrid>
      <w:tr w:rsidR="00C84669" w:rsidRPr="00F83AED" w14:paraId="7314F222" w14:textId="77777777" w:rsidTr="00CE6FC4">
        <w:tc>
          <w:tcPr>
            <w:tcW w:w="1260" w:type="dxa"/>
            <w:tcBorders>
              <w:top w:val="single" w:sz="4" w:space="0" w:color="auto"/>
              <w:left w:val="single" w:sz="4" w:space="0" w:color="auto"/>
              <w:bottom w:val="single" w:sz="4" w:space="0" w:color="auto"/>
              <w:right w:val="single" w:sz="4" w:space="0" w:color="auto"/>
            </w:tcBorders>
            <w:shd w:val="clear" w:color="auto" w:fill="002060"/>
          </w:tcPr>
          <w:p w14:paraId="2D340585" w14:textId="77777777" w:rsidR="00C84669" w:rsidRPr="00A75D77" w:rsidRDefault="00C84669" w:rsidP="00CE6FC4">
            <w:pPr>
              <w:pStyle w:val="Tablehead1"/>
              <w:jc w:val="left"/>
              <w:rPr>
                <w:rFonts w:ascii="Arial" w:eastAsia="Times" w:hAnsi="Arial"/>
                <w:b w:val="0"/>
                <w:bCs w:val="0"/>
                <w:color w:val="FFFFFF" w:themeColor="background1"/>
                <w:sz w:val="20"/>
                <w:lang w:val="en-GB"/>
              </w:rPr>
            </w:pPr>
            <w:r w:rsidRPr="00A75D77">
              <w:rPr>
                <w:rFonts w:ascii="Arial" w:eastAsia="Times" w:hAnsi="Arial"/>
                <w:b w:val="0"/>
                <w:bCs w:val="0"/>
                <w:color w:val="FFFFFF" w:themeColor="background1"/>
                <w:sz w:val="20"/>
                <w:lang w:val="en-GB"/>
              </w:rPr>
              <w:t>SQL#</w:t>
            </w:r>
          </w:p>
        </w:tc>
        <w:tc>
          <w:tcPr>
            <w:tcW w:w="8100" w:type="dxa"/>
            <w:tcBorders>
              <w:top w:val="single" w:sz="4" w:space="0" w:color="auto"/>
              <w:left w:val="single" w:sz="4" w:space="0" w:color="auto"/>
              <w:bottom w:val="single" w:sz="4" w:space="0" w:color="auto"/>
              <w:right w:val="single" w:sz="4" w:space="0" w:color="auto"/>
            </w:tcBorders>
            <w:shd w:val="clear" w:color="auto" w:fill="002060"/>
          </w:tcPr>
          <w:p w14:paraId="3FC491AA" w14:textId="77777777" w:rsidR="00C84669" w:rsidRPr="00A75D77" w:rsidRDefault="00C84669" w:rsidP="00CE6FC4">
            <w:pPr>
              <w:pStyle w:val="Tablehead1"/>
              <w:jc w:val="left"/>
              <w:rPr>
                <w:rFonts w:ascii="Arial" w:eastAsia="Times" w:hAnsi="Arial"/>
                <w:b w:val="0"/>
                <w:bCs w:val="0"/>
                <w:color w:val="FFFFFF" w:themeColor="background1"/>
                <w:sz w:val="20"/>
                <w:lang w:val="en-GB"/>
              </w:rPr>
            </w:pPr>
            <w:r w:rsidRPr="00A75D77">
              <w:rPr>
                <w:rFonts w:ascii="Arial" w:eastAsia="Times" w:hAnsi="Arial"/>
                <w:b w:val="0"/>
                <w:bCs w:val="0"/>
                <w:color w:val="FFFFFF" w:themeColor="background1"/>
                <w:sz w:val="20"/>
                <w:lang w:val="en-GB"/>
              </w:rPr>
              <w:t>Query</w:t>
            </w:r>
          </w:p>
        </w:tc>
      </w:tr>
      <w:tr w:rsidR="00C84669" w:rsidRPr="00F83AED" w14:paraId="31650A7D" w14:textId="77777777" w:rsidTr="00CE6FC4">
        <w:tc>
          <w:tcPr>
            <w:tcW w:w="1260" w:type="dxa"/>
            <w:tcBorders>
              <w:top w:val="single" w:sz="4" w:space="0" w:color="auto"/>
              <w:left w:val="single" w:sz="4" w:space="0" w:color="auto"/>
              <w:bottom w:val="single" w:sz="4" w:space="0" w:color="auto"/>
              <w:right w:val="single" w:sz="4" w:space="0" w:color="auto"/>
            </w:tcBorders>
            <w:shd w:val="clear" w:color="auto" w:fill="auto"/>
          </w:tcPr>
          <w:p w14:paraId="0599F838" w14:textId="77777777" w:rsidR="00C84669" w:rsidRPr="00565FA0" w:rsidRDefault="00C84669" w:rsidP="00CE6FC4">
            <w:pPr>
              <w:pStyle w:val="Tablehead1"/>
              <w:jc w:val="left"/>
              <w:rPr>
                <w:rFonts w:ascii="Arial" w:eastAsia="Times" w:hAnsi="Arial"/>
                <w:b w:val="0"/>
                <w:bCs w:val="0"/>
                <w:color w:val="000000"/>
                <w:sz w:val="20"/>
                <w:lang w:val="en-GB"/>
              </w:rPr>
            </w:pPr>
            <w:r w:rsidRPr="00A75D77">
              <w:rPr>
                <w:lang w:val="en-GB"/>
              </w:rPr>
              <w:t>SQL Statements</w:t>
            </w:r>
            <w:r w:rsidRPr="00565FA0">
              <w:rPr>
                <w:rFonts w:ascii="Arial" w:eastAsia="Times" w:hAnsi="Arial"/>
                <w:b w:val="0"/>
                <w:bCs w:val="0"/>
                <w:color w:val="000000"/>
                <w:sz w:val="20"/>
                <w:lang w:val="en-GB"/>
              </w:rPr>
              <w:t>SQL1</w:t>
            </w:r>
          </w:p>
        </w:tc>
        <w:tc>
          <w:tcPr>
            <w:tcW w:w="8100" w:type="dxa"/>
            <w:tcBorders>
              <w:top w:val="single" w:sz="4" w:space="0" w:color="auto"/>
              <w:left w:val="single" w:sz="4" w:space="0" w:color="auto"/>
              <w:bottom w:val="single" w:sz="4" w:space="0" w:color="auto"/>
              <w:right w:val="single" w:sz="4" w:space="0" w:color="auto"/>
            </w:tcBorders>
            <w:shd w:val="clear" w:color="auto" w:fill="auto"/>
          </w:tcPr>
          <w:p w14:paraId="7ED4252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SELECT </w:t>
            </w:r>
            <w:proofErr w:type="spellStart"/>
            <w:proofErr w:type="gramStart"/>
            <w:r w:rsidRPr="00565FA0">
              <w:rPr>
                <w:rFonts w:ascii="Arial" w:eastAsia="Times" w:hAnsi="Arial"/>
                <w:b w:val="0"/>
                <w:bCs w:val="0"/>
                <w:color w:val="000000"/>
                <w:sz w:val="20"/>
                <w:lang w:val="en-GB"/>
              </w:rPr>
              <w:t>dha.header</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w:t>
            </w:r>
          </w:p>
          <w:p w14:paraId="2BA32F5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dla.line</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w:t>
            </w:r>
          </w:p>
          <w:p w14:paraId="2E5B664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hdr_grp_nbr</w:t>
            </w:r>
            <w:proofErr w:type="spellEnd"/>
            <w:r w:rsidRPr="00565FA0">
              <w:rPr>
                <w:rFonts w:ascii="Arial" w:eastAsia="Times" w:hAnsi="Arial"/>
                <w:b w:val="0"/>
                <w:bCs w:val="0"/>
                <w:color w:val="000000"/>
                <w:sz w:val="20"/>
                <w:lang w:val="en-GB"/>
              </w:rPr>
              <w:t>,</w:t>
            </w:r>
          </w:p>
          <w:p w14:paraId="036FBDE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ORGANIZATION_CODE</w:t>
            </w:r>
          </w:p>
          <w:p w14:paraId="70D560B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INV_ORG_PARAMETERS</w:t>
            </w:r>
          </w:p>
          <w:p w14:paraId="44ED55B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ORGANIZATION_ID=</w:t>
            </w:r>
            <w:proofErr w:type="spellStart"/>
            <w:r w:rsidRPr="00565FA0">
              <w:rPr>
                <w:rFonts w:ascii="Arial" w:eastAsia="Times" w:hAnsi="Arial"/>
                <w:b w:val="0"/>
                <w:bCs w:val="0"/>
                <w:color w:val="000000"/>
                <w:sz w:val="20"/>
                <w:lang w:val="en-GB"/>
              </w:rPr>
              <w:t>wdd.ORGANIZATION_ID</w:t>
            </w:r>
            <w:proofErr w:type="spellEnd"/>
          </w:p>
          <w:p w14:paraId="5FFDBDD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facility</w:t>
            </w:r>
            <w:proofErr w:type="gramEnd"/>
            <w:r w:rsidRPr="00565FA0">
              <w:rPr>
                <w:rFonts w:ascii="Arial" w:eastAsia="Times" w:hAnsi="Arial"/>
                <w:b w:val="0"/>
                <w:bCs w:val="0"/>
                <w:color w:val="000000"/>
                <w:sz w:val="20"/>
                <w:lang w:val="en-GB"/>
              </w:rPr>
              <w:t>_code</w:t>
            </w:r>
            <w:proofErr w:type="spellEnd"/>
            <w:r w:rsidRPr="00565FA0">
              <w:rPr>
                <w:rFonts w:ascii="Arial" w:eastAsia="Times" w:hAnsi="Arial"/>
                <w:b w:val="0"/>
                <w:bCs w:val="0"/>
                <w:color w:val="000000"/>
                <w:sz w:val="20"/>
                <w:lang w:val="en-GB"/>
              </w:rPr>
              <w:t>,</w:t>
            </w:r>
          </w:p>
          <w:p w14:paraId="2467FC8E" w14:textId="1678840F"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r>
              <w:rPr>
                <w:rFonts w:ascii="Arial" w:eastAsia="Times" w:hAnsi="Arial"/>
                <w:b w:val="0"/>
                <w:bCs w:val="0"/>
                <w:color w:val="000000"/>
                <w:sz w:val="20"/>
                <w:lang w:val="en-GB"/>
              </w:rPr>
              <w:t>CLIENT</w:t>
            </w: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company_code</w:t>
            </w:r>
            <w:proofErr w:type="spellEnd"/>
            <w:r w:rsidRPr="00565FA0">
              <w:rPr>
                <w:rFonts w:ascii="Arial" w:eastAsia="Times" w:hAnsi="Arial"/>
                <w:b w:val="0"/>
                <w:bCs w:val="0"/>
                <w:color w:val="000000"/>
                <w:sz w:val="20"/>
                <w:lang w:val="en-GB"/>
              </w:rPr>
              <w:t>,</w:t>
            </w:r>
          </w:p>
          <w:p w14:paraId="4450903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del.delivery</w:t>
            </w:r>
            <w:proofErr w:type="gramEnd"/>
            <w:r w:rsidRPr="00565FA0">
              <w:rPr>
                <w:rFonts w:ascii="Arial" w:eastAsia="Times" w:hAnsi="Arial"/>
                <w:b w:val="0"/>
                <w:bCs w:val="0"/>
                <w:color w:val="000000"/>
                <w:sz w:val="20"/>
                <w:lang w:val="en-GB"/>
              </w:rPr>
              <w:t>_name</w:t>
            </w:r>
            <w:proofErr w:type="spellEnd"/>
            <w:r w:rsidRPr="00565FA0">
              <w:rPr>
                <w:rFonts w:ascii="Arial" w:eastAsia="Times" w:hAnsi="Arial"/>
                <w:b w:val="0"/>
                <w:bCs w:val="0"/>
                <w:color w:val="000000"/>
                <w:sz w:val="20"/>
                <w:lang w:val="en-GB"/>
              </w:rPr>
              <w:t>,</w:t>
            </w:r>
          </w:p>
          <w:p w14:paraId="61B8F2B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0F43DF1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39D297A7" w14:textId="4546F99C"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 '</w:t>
            </w:r>
            <w:r>
              <w:rPr>
                <w:rFonts w:ascii="Arial" w:eastAsia="Times" w:hAnsi="Arial"/>
                <w:b w:val="0"/>
                <w:bCs w:val="0"/>
                <w:color w:val="000000"/>
                <w:sz w:val="20"/>
                <w:lang w:val="en-GB"/>
              </w:rPr>
              <w:t>Client</w:t>
            </w:r>
            <w:r w:rsidRPr="00565FA0">
              <w:rPr>
                <w:rFonts w:ascii="Arial" w:eastAsia="Times" w:hAnsi="Arial"/>
                <w:b w:val="0"/>
                <w:bCs w:val="0"/>
                <w:color w:val="000000"/>
                <w:sz w:val="20"/>
                <w:lang w:val="en-GB"/>
              </w:rPr>
              <w:t xml:space="preserve"> Direct Tech Order'</w:t>
            </w:r>
          </w:p>
          <w:p w14:paraId="5F10A5C7" w14:textId="69460854"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gramStart"/>
            <w:r w:rsidRPr="00565FA0">
              <w:rPr>
                <w:rFonts w:ascii="Arial" w:eastAsia="Times" w:hAnsi="Arial"/>
                <w:b w:val="0"/>
                <w:bCs w:val="0"/>
                <w:color w:val="000000"/>
                <w:sz w:val="20"/>
                <w:lang w:val="en-GB"/>
              </w:rPr>
              <w:t>NVL(</w:t>
            </w:r>
            <w:proofErr w:type="gramEnd"/>
            <w:r w:rsidRPr="00565FA0">
              <w:rPr>
                <w:rFonts w:ascii="Arial" w:eastAsia="Times" w:hAnsi="Arial"/>
                <w:b w:val="0"/>
                <w:bCs w:val="0"/>
                <w:color w:val="000000"/>
                <w:sz w:val="20"/>
                <w:lang w:val="en-GB"/>
              </w:rPr>
              <w:t>req.attribute1,'</w:t>
            </w:r>
            <w:r>
              <w:rPr>
                <w:rFonts w:ascii="Arial" w:eastAsia="Times" w:hAnsi="Arial"/>
                <w:b w:val="0"/>
                <w:bCs w:val="0"/>
                <w:color w:val="000000"/>
                <w:sz w:val="20"/>
                <w:lang w:val="en-GB"/>
              </w:rPr>
              <w:t>Client</w:t>
            </w:r>
            <w:r w:rsidRPr="00565FA0">
              <w:rPr>
                <w:rFonts w:ascii="Arial" w:eastAsia="Times" w:hAnsi="Arial"/>
                <w:b w:val="0"/>
                <w:bCs w:val="0"/>
                <w:color w:val="000000"/>
                <w:sz w:val="20"/>
                <w:lang w:val="en-GB"/>
              </w:rPr>
              <w:t xml:space="preserve"> Transfer Order')</w:t>
            </w:r>
          </w:p>
          <w:p w14:paraId="1CB4A16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r w:rsidRPr="00565FA0">
              <w:rPr>
                <w:rFonts w:ascii="Arial" w:eastAsia="Times" w:hAnsi="Arial"/>
                <w:b w:val="0"/>
                <w:bCs w:val="0"/>
                <w:color w:val="000000"/>
                <w:sz w:val="20"/>
                <w:lang w:val="en-GB"/>
              </w:rPr>
              <w:t>order_type</w:t>
            </w:r>
            <w:proofErr w:type="spellEnd"/>
            <w:r w:rsidRPr="00565FA0">
              <w:rPr>
                <w:rFonts w:ascii="Arial" w:eastAsia="Times" w:hAnsi="Arial"/>
                <w:b w:val="0"/>
                <w:bCs w:val="0"/>
                <w:color w:val="000000"/>
                <w:sz w:val="20"/>
                <w:lang w:val="en-GB"/>
              </w:rPr>
              <w:t>,</w:t>
            </w:r>
          </w:p>
          <w:p w14:paraId="58A0CBA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w:t>
            </w:r>
            <w:proofErr w:type="gramStart"/>
            <w:r w:rsidRPr="00565FA0">
              <w:rPr>
                <w:rFonts w:ascii="Arial" w:eastAsia="Times" w:hAnsi="Arial"/>
                <w:b w:val="0"/>
                <w:bCs w:val="0"/>
                <w:color w:val="000000"/>
                <w:sz w:val="20"/>
                <w:lang w:val="en-GB"/>
              </w:rPr>
              <w:t>CHAR(</w:t>
            </w:r>
            <w:proofErr w:type="spellStart"/>
            <w:proofErr w:type="gramEnd"/>
            <w:r w:rsidRPr="00565FA0">
              <w:rPr>
                <w:rFonts w:ascii="Arial" w:eastAsia="Times" w:hAnsi="Arial"/>
                <w:b w:val="0"/>
                <w:bCs w:val="0"/>
                <w:color w:val="000000"/>
                <w:sz w:val="20"/>
                <w:lang w:val="en-GB"/>
              </w:rPr>
              <w:t>dha.ordered_date,'YYYY</w:t>
            </w:r>
            <w:proofErr w:type="spellEnd"/>
            <w:r w:rsidRPr="00565FA0">
              <w:rPr>
                <w:rFonts w:ascii="Arial" w:eastAsia="Times" w:hAnsi="Arial"/>
                <w:b w:val="0"/>
                <w:bCs w:val="0"/>
                <w:color w:val="000000"/>
                <w:sz w:val="20"/>
                <w:lang w:val="en-GB"/>
              </w:rPr>
              <w:t xml:space="preserve">-MM-DD') </w:t>
            </w:r>
            <w:proofErr w:type="spellStart"/>
            <w:r w:rsidRPr="00565FA0">
              <w:rPr>
                <w:rFonts w:ascii="Arial" w:eastAsia="Times" w:hAnsi="Arial"/>
                <w:b w:val="0"/>
                <w:bCs w:val="0"/>
                <w:color w:val="000000"/>
                <w:sz w:val="20"/>
                <w:lang w:val="en-GB"/>
              </w:rPr>
              <w:t>ordered_date</w:t>
            </w:r>
            <w:proofErr w:type="spellEnd"/>
            <w:r w:rsidRPr="00565FA0">
              <w:rPr>
                <w:rFonts w:ascii="Arial" w:eastAsia="Times" w:hAnsi="Arial"/>
                <w:b w:val="0"/>
                <w:bCs w:val="0"/>
                <w:color w:val="000000"/>
                <w:sz w:val="20"/>
                <w:lang w:val="en-GB"/>
              </w:rPr>
              <w:t>,</w:t>
            </w:r>
          </w:p>
          <w:p w14:paraId="2BB19A5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exp_date</w:t>
            </w:r>
            <w:proofErr w:type="spellEnd"/>
            <w:r w:rsidRPr="00565FA0">
              <w:rPr>
                <w:rFonts w:ascii="Arial" w:eastAsia="Times" w:hAnsi="Arial"/>
                <w:b w:val="0"/>
                <w:bCs w:val="0"/>
                <w:color w:val="000000"/>
                <w:sz w:val="20"/>
                <w:lang w:val="en-GB"/>
              </w:rPr>
              <w:t>,</w:t>
            </w:r>
          </w:p>
          <w:p w14:paraId="577AB8D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w:t>
            </w:r>
            <w:proofErr w:type="gramStart"/>
            <w:r w:rsidRPr="00565FA0">
              <w:rPr>
                <w:rFonts w:ascii="Arial" w:eastAsia="Times" w:hAnsi="Arial"/>
                <w:b w:val="0"/>
                <w:bCs w:val="0"/>
                <w:color w:val="000000"/>
                <w:sz w:val="20"/>
                <w:lang w:val="en-GB"/>
              </w:rPr>
              <w:t>CHAR(</w:t>
            </w:r>
            <w:proofErr w:type="spellStart"/>
            <w:proofErr w:type="gramEnd"/>
            <w:r w:rsidRPr="00565FA0">
              <w:rPr>
                <w:rFonts w:ascii="Arial" w:eastAsia="Times" w:hAnsi="Arial"/>
                <w:b w:val="0"/>
                <w:bCs w:val="0"/>
                <w:color w:val="000000"/>
                <w:sz w:val="20"/>
                <w:lang w:val="en-GB"/>
              </w:rPr>
              <w:t>dla.need_by_Date,'YYYY</w:t>
            </w:r>
            <w:proofErr w:type="spellEnd"/>
            <w:r w:rsidRPr="00565FA0">
              <w:rPr>
                <w:rFonts w:ascii="Arial" w:eastAsia="Times" w:hAnsi="Arial"/>
                <w:b w:val="0"/>
                <w:bCs w:val="0"/>
                <w:color w:val="000000"/>
                <w:sz w:val="20"/>
                <w:lang w:val="en-GB"/>
              </w:rPr>
              <w:t xml:space="preserve">-MM-DD') </w:t>
            </w:r>
            <w:proofErr w:type="spellStart"/>
            <w:r w:rsidRPr="00565FA0">
              <w:rPr>
                <w:rFonts w:ascii="Arial" w:eastAsia="Times" w:hAnsi="Arial"/>
                <w:b w:val="0"/>
                <w:bCs w:val="0"/>
                <w:color w:val="000000"/>
                <w:sz w:val="20"/>
                <w:lang w:val="en-GB"/>
              </w:rPr>
              <w:t>request_ship_date</w:t>
            </w:r>
            <w:proofErr w:type="spellEnd"/>
            <w:r w:rsidRPr="00565FA0">
              <w:rPr>
                <w:rFonts w:ascii="Arial" w:eastAsia="Times" w:hAnsi="Arial"/>
                <w:b w:val="0"/>
                <w:bCs w:val="0"/>
                <w:color w:val="000000"/>
                <w:sz w:val="20"/>
                <w:lang w:val="en-GB"/>
              </w:rPr>
              <w:t>,</w:t>
            </w:r>
          </w:p>
          <w:p w14:paraId="1A11397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21D74B2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5B6AC95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 NULL</w:t>
            </w:r>
          </w:p>
          <w:p w14:paraId="2ABC0FD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p>
          <w:p w14:paraId="0BB7714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r w:rsidRPr="00565FA0">
              <w:rPr>
                <w:rFonts w:ascii="Arial" w:eastAsia="Times" w:hAnsi="Arial"/>
                <w:b w:val="0"/>
                <w:bCs w:val="0"/>
                <w:color w:val="000000"/>
                <w:sz w:val="20"/>
                <w:lang w:val="en-GB"/>
              </w:rPr>
              <w:t>dest_facility_code</w:t>
            </w:r>
            <w:proofErr w:type="spellEnd"/>
            <w:r w:rsidRPr="00565FA0">
              <w:rPr>
                <w:rFonts w:ascii="Arial" w:eastAsia="Times" w:hAnsi="Arial"/>
                <w:b w:val="0"/>
                <w:bCs w:val="0"/>
                <w:color w:val="000000"/>
                <w:sz w:val="20"/>
                <w:lang w:val="en-GB"/>
              </w:rPr>
              <w:t>,</w:t>
            </w:r>
          </w:p>
          <w:p w14:paraId="1781C56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hzp.party</w:t>
            </w:r>
            <w:proofErr w:type="gramEnd"/>
            <w:r w:rsidRPr="00565FA0">
              <w:rPr>
                <w:rFonts w:ascii="Arial" w:eastAsia="Times" w:hAnsi="Arial"/>
                <w:b w:val="0"/>
                <w:bCs w:val="0"/>
                <w:color w:val="000000"/>
                <w:sz w:val="20"/>
                <w:lang w:val="en-GB"/>
              </w:rPr>
              <w:t>_name</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cust_name</w:t>
            </w:r>
            <w:proofErr w:type="spellEnd"/>
            <w:r w:rsidRPr="00565FA0">
              <w:rPr>
                <w:rFonts w:ascii="Arial" w:eastAsia="Times" w:hAnsi="Arial"/>
                <w:b w:val="0"/>
                <w:bCs w:val="0"/>
                <w:color w:val="000000"/>
                <w:sz w:val="20"/>
                <w:lang w:val="en-GB"/>
              </w:rPr>
              <w:t>,</w:t>
            </w:r>
          </w:p>
          <w:p w14:paraId="687DD52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hzp.address</w:t>
            </w:r>
            <w:proofErr w:type="gramEnd"/>
            <w:r w:rsidRPr="00565FA0">
              <w:rPr>
                <w:rFonts w:ascii="Arial" w:eastAsia="Times" w:hAnsi="Arial"/>
                <w:b w:val="0"/>
                <w:bCs w:val="0"/>
                <w:color w:val="000000"/>
                <w:sz w:val="20"/>
                <w:lang w:val="en-GB"/>
              </w:rPr>
              <w:t>1</w:t>
            </w:r>
          </w:p>
          <w:p w14:paraId="3E664A5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753F1FB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gramStart"/>
            <w:r w:rsidRPr="00565FA0">
              <w:rPr>
                <w:rFonts w:ascii="Arial" w:eastAsia="Times" w:hAnsi="Arial"/>
                <w:b w:val="0"/>
                <w:bCs w:val="0"/>
                <w:color w:val="000000"/>
                <w:sz w:val="20"/>
                <w:lang w:val="en-GB"/>
              </w:rPr>
              <w:t>hzp.address</w:t>
            </w:r>
            <w:proofErr w:type="gramEnd"/>
            <w:r w:rsidRPr="00565FA0">
              <w:rPr>
                <w:rFonts w:ascii="Arial" w:eastAsia="Times" w:hAnsi="Arial"/>
                <w:b w:val="0"/>
                <w:bCs w:val="0"/>
                <w:color w:val="000000"/>
                <w:sz w:val="20"/>
                <w:lang w:val="en-GB"/>
              </w:rPr>
              <w:t>2</w:t>
            </w:r>
          </w:p>
          <w:p w14:paraId="11B13C4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57612BB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gramStart"/>
            <w:r w:rsidRPr="00565FA0">
              <w:rPr>
                <w:rFonts w:ascii="Arial" w:eastAsia="Times" w:hAnsi="Arial"/>
                <w:b w:val="0"/>
                <w:bCs w:val="0"/>
                <w:color w:val="000000"/>
                <w:sz w:val="20"/>
                <w:lang w:val="en-GB"/>
              </w:rPr>
              <w:t>hzp.address</w:t>
            </w:r>
            <w:proofErr w:type="gramEnd"/>
            <w:r w:rsidRPr="00565FA0">
              <w:rPr>
                <w:rFonts w:ascii="Arial" w:eastAsia="Times" w:hAnsi="Arial"/>
                <w:b w:val="0"/>
                <w:bCs w:val="0"/>
                <w:color w:val="000000"/>
                <w:sz w:val="20"/>
                <w:lang w:val="en-GB"/>
              </w:rPr>
              <w:t>3</w:t>
            </w:r>
          </w:p>
          <w:p w14:paraId="45D68B0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52A0884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gramStart"/>
            <w:r w:rsidRPr="00565FA0">
              <w:rPr>
                <w:rFonts w:ascii="Arial" w:eastAsia="Times" w:hAnsi="Arial"/>
                <w:b w:val="0"/>
                <w:bCs w:val="0"/>
                <w:color w:val="000000"/>
                <w:sz w:val="20"/>
                <w:lang w:val="en-GB"/>
              </w:rPr>
              <w:t>hzp.address</w:t>
            </w:r>
            <w:proofErr w:type="gramEnd"/>
            <w:r w:rsidRPr="00565FA0">
              <w:rPr>
                <w:rFonts w:ascii="Arial" w:eastAsia="Times" w:hAnsi="Arial"/>
                <w:b w:val="0"/>
                <w:bCs w:val="0"/>
                <w:color w:val="000000"/>
                <w:sz w:val="20"/>
                <w:lang w:val="en-GB"/>
              </w:rPr>
              <w:t>4</w:t>
            </w:r>
          </w:p>
          <w:p w14:paraId="7399B60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 ','</w:t>
            </w:r>
          </w:p>
          <w:p w14:paraId="6AE841D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hzp.city</w:t>
            </w:r>
            <w:proofErr w:type="spellEnd"/>
            <w:proofErr w:type="gramEnd"/>
          </w:p>
          <w:p w14:paraId="6B33C51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3C1C6B9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hzp.postal</w:t>
            </w:r>
            <w:proofErr w:type="gramEnd"/>
            <w:r w:rsidRPr="00565FA0">
              <w:rPr>
                <w:rFonts w:ascii="Arial" w:eastAsia="Times" w:hAnsi="Arial"/>
                <w:b w:val="0"/>
                <w:bCs w:val="0"/>
                <w:color w:val="000000"/>
                <w:sz w:val="20"/>
                <w:lang w:val="en-GB"/>
              </w:rPr>
              <w:t>_code</w:t>
            </w:r>
            <w:proofErr w:type="spellEnd"/>
          </w:p>
          <w:p w14:paraId="2958DCF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5121F0C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hzp.state</w:t>
            </w:r>
            <w:proofErr w:type="spellEnd"/>
            <w:proofErr w:type="gramEnd"/>
          </w:p>
          <w:p w14:paraId="1E1E141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02F4EF5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hzp.province</w:t>
            </w:r>
            <w:proofErr w:type="spellEnd"/>
            <w:proofErr w:type="gramEnd"/>
          </w:p>
          <w:p w14:paraId="098E158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
          <w:p w14:paraId="2ADB9AE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hzp.country</w:t>
            </w:r>
            <w:proofErr w:type="spellEnd"/>
            <w:proofErr w:type="gramEnd"/>
            <w:r w:rsidRPr="00565FA0">
              <w:rPr>
                <w:rFonts w:ascii="Arial" w:eastAsia="Times" w:hAnsi="Arial"/>
                <w:b w:val="0"/>
                <w:bCs w:val="0"/>
                <w:color w:val="000000"/>
                <w:sz w:val="20"/>
                <w:lang w:val="en-GB"/>
              </w:rPr>
              <w:t xml:space="preserve"> AS </w:t>
            </w:r>
            <w:proofErr w:type="spellStart"/>
            <w:r w:rsidRPr="00565FA0">
              <w:rPr>
                <w:rFonts w:ascii="Arial" w:eastAsia="Times" w:hAnsi="Arial"/>
                <w:b w:val="0"/>
                <w:bCs w:val="0"/>
                <w:color w:val="000000"/>
                <w:sz w:val="20"/>
                <w:lang w:val="en-GB"/>
              </w:rPr>
              <w:t>cust_address</w:t>
            </w:r>
            <w:proofErr w:type="spellEnd"/>
            <w:r w:rsidRPr="00565FA0">
              <w:rPr>
                <w:rFonts w:ascii="Arial" w:eastAsia="Times" w:hAnsi="Arial"/>
                <w:b w:val="0"/>
                <w:bCs w:val="0"/>
                <w:color w:val="000000"/>
                <w:sz w:val="20"/>
                <w:lang w:val="en-GB"/>
              </w:rPr>
              <w:t>,</w:t>
            </w:r>
          </w:p>
          <w:p w14:paraId="45D1903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cust_addr2,</w:t>
            </w:r>
          </w:p>
          <w:p w14:paraId="1397049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cust_addr3,</w:t>
            </w:r>
          </w:p>
          <w:p w14:paraId="2398965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dha.header</w:t>
            </w:r>
            <w:proofErr w:type="gramEnd"/>
            <w:r w:rsidRPr="00565FA0">
              <w:rPr>
                <w:rFonts w:ascii="Arial" w:eastAsia="Times" w:hAnsi="Arial"/>
                <w:b w:val="0"/>
                <w:bCs w:val="0"/>
                <w:color w:val="000000"/>
                <w:sz w:val="20"/>
                <w:lang w:val="en-GB"/>
              </w:rPr>
              <w:t>_number</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ref_nmbr</w:t>
            </w:r>
            <w:proofErr w:type="spellEnd"/>
            <w:r w:rsidRPr="00565FA0">
              <w:rPr>
                <w:rFonts w:ascii="Arial" w:eastAsia="Times" w:hAnsi="Arial"/>
                <w:b w:val="0"/>
                <w:bCs w:val="0"/>
                <w:color w:val="000000"/>
                <w:sz w:val="20"/>
                <w:lang w:val="en-GB"/>
              </w:rPr>
              <w:t>,</w:t>
            </w:r>
          </w:p>
          <w:p w14:paraId="2FCB330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'CREATE' </w:t>
            </w:r>
            <w:proofErr w:type="spellStart"/>
            <w:r w:rsidRPr="00565FA0">
              <w:rPr>
                <w:rFonts w:ascii="Arial" w:eastAsia="Times" w:hAnsi="Arial"/>
                <w:b w:val="0"/>
                <w:bCs w:val="0"/>
                <w:color w:val="000000"/>
                <w:sz w:val="20"/>
                <w:lang w:val="en-GB"/>
              </w:rPr>
              <w:t>action_code</w:t>
            </w:r>
            <w:proofErr w:type="spellEnd"/>
            <w:r w:rsidRPr="00565FA0">
              <w:rPr>
                <w:rFonts w:ascii="Arial" w:eastAsia="Times" w:hAnsi="Arial"/>
                <w:b w:val="0"/>
                <w:bCs w:val="0"/>
                <w:color w:val="000000"/>
                <w:sz w:val="20"/>
                <w:lang w:val="en-GB"/>
              </w:rPr>
              <w:t>,</w:t>
            </w:r>
          </w:p>
          <w:p w14:paraId="2171AE0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route_nbr</w:t>
            </w:r>
            <w:proofErr w:type="spellEnd"/>
            <w:r w:rsidRPr="00565FA0">
              <w:rPr>
                <w:rFonts w:ascii="Arial" w:eastAsia="Times" w:hAnsi="Arial"/>
                <w:b w:val="0"/>
                <w:bCs w:val="0"/>
                <w:color w:val="000000"/>
                <w:sz w:val="20"/>
                <w:lang w:val="en-GB"/>
              </w:rPr>
              <w:t>,</w:t>
            </w:r>
          </w:p>
          <w:p w14:paraId="212ECAA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hzp.city</w:t>
            </w:r>
            <w:proofErr w:type="spellEnd"/>
            <w:proofErr w:type="gram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cust_city</w:t>
            </w:r>
            <w:proofErr w:type="spellEnd"/>
            <w:r w:rsidRPr="00565FA0">
              <w:rPr>
                <w:rFonts w:ascii="Arial" w:eastAsia="Times" w:hAnsi="Arial"/>
                <w:b w:val="0"/>
                <w:bCs w:val="0"/>
                <w:color w:val="000000"/>
                <w:sz w:val="20"/>
                <w:lang w:val="en-GB"/>
              </w:rPr>
              <w:t>,</w:t>
            </w:r>
          </w:p>
          <w:p w14:paraId="1B21C07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hzp.state</w:t>
            </w:r>
            <w:proofErr w:type="spellEnd"/>
            <w:proofErr w:type="gram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cust_state</w:t>
            </w:r>
            <w:proofErr w:type="spellEnd"/>
            <w:r w:rsidRPr="00565FA0">
              <w:rPr>
                <w:rFonts w:ascii="Arial" w:eastAsia="Times" w:hAnsi="Arial"/>
                <w:b w:val="0"/>
                <w:bCs w:val="0"/>
                <w:color w:val="000000"/>
                <w:sz w:val="20"/>
                <w:lang w:val="en-GB"/>
              </w:rPr>
              <w:t>,</w:t>
            </w:r>
          </w:p>
          <w:p w14:paraId="78E14D8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hzp.postal</w:t>
            </w:r>
            <w:proofErr w:type="gramEnd"/>
            <w:r w:rsidRPr="00565FA0">
              <w:rPr>
                <w:rFonts w:ascii="Arial" w:eastAsia="Times" w:hAnsi="Arial"/>
                <w:b w:val="0"/>
                <w:bCs w:val="0"/>
                <w:color w:val="000000"/>
                <w:sz w:val="20"/>
                <w:lang w:val="en-GB"/>
              </w:rPr>
              <w:t>_code</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cust_zip</w:t>
            </w:r>
            <w:proofErr w:type="spellEnd"/>
            <w:r w:rsidRPr="00565FA0">
              <w:rPr>
                <w:rFonts w:ascii="Arial" w:eastAsia="Times" w:hAnsi="Arial"/>
                <w:b w:val="0"/>
                <w:bCs w:val="0"/>
                <w:color w:val="000000"/>
                <w:sz w:val="20"/>
                <w:lang w:val="en-GB"/>
              </w:rPr>
              <w:t>,</w:t>
            </w:r>
          </w:p>
          <w:p w14:paraId="7667112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hzp.country</w:t>
            </w:r>
            <w:proofErr w:type="spellEnd"/>
            <w:proofErr w:type="gramEnd"/>
            <w:r w:rsidRPr="00565FA0">
              <w:rPr>
                <w:rFonts w:ascii="Arial" w:eastAsia="Times" w:hAnsi="Arial"/>
                <w:b w:val="0"/>
                <w:bCs w:val="0"/>
                <w:color w:val="000000"/>
                <w:sz w:val="20"/>
                <w:lang w:val="en-GB"/>
              </w:rPr>
              <w:t xml:space="preserve"> ,</w:t>
            </w:r>
          </w:p>
          <w:p w14:paraId="6B09BD2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hzp.PRIMARY</w:t>
            </w:r>
            <w:proofErr w:type="gramEnd"/>
            <w:r w:rsidRPr="00565FA0">
              <w:rPr>
                <w:rFonts w:ascii="Arial" w:eastAsia="Times" w:hAnsi="Arial"/>
                <w:b w:val="0"/>
                <w:bCs w:val="0"/>
                <w:color w:val="000000"/>
                <w:sz w:val="20"/>
                <w:lang w:val="en-GB"/>
              </w:rPr>
              <w:t>_PHONE_NUMBER</w:t>
            </w:r>
            <w:proofErr w:type="spellEnd"/>
            <w:r w:rsidRPr="00565FA0">
              <w:rPr>
                <w:rFonts w:ascii="Arial" w:eastAsia="Times" w:hAnsi="Arial"/>
                <w:b w:val="0"/>
                <w:bCs w:val="0"/>
                <w:color w:val="000000"/>
                <w:sz w:val="20"/>
                <w:lang w:val="en-GB"/>
              </w:rPr>
              <w:t xml:space="preserve"> CUST_PHONE ,</w:t>
            </w:r>
          </w:p>
          <w:p w14:paraId="6FA9DBE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hzp.EMAIL</w:t>
            </w:r>
            <w:proofErr w:type="gramEnd"/>
            <w:r w:rsidRPr="00565FA0">
              <w:rPr>
                <w:rFonts w:ascii="Arial" w:eastAsia="Times" w:hAnsi="Arial"/>
                <w:b w:val="0"/>
                <w:bCs w:val="0"/>
                <w:color w:val="000000"/>
                <w:sz w:val="20"/>
                <w:lang w:val="en-GB"/>
              </w:rPr>
              <w:t>_ADDRESS</w:t>
            </w:r>
            <w:proofErr w:type="spellEnd"/>
            <w:r w:rsidRPr="00565FA0">
              <w:rPr>
                <w:rFonts w:ascii="Arial" w:eastAsia="Times" w:hAnsi="Arial"/>
                <w:b w:val="0"/>
                <w:bCs w:val="0"/>
                <w:color w:val="000000"/>
                <w:sz w:val="20"/>
                <w:lang w:val="en-GB"/>
              </w:rPr>
              <w:t xml:space="preserve"> ,</w:t>
            </w:r>
          </w:p>
          <w:p w14:paraId="626708C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cust_contact</w:t>
            </w:r>
            <w:proofErr w:type="spellEnd"/>
            <w:r w:rsidRPr="00565FA0">
              <w:rPr>
                <w:rFonts w:ascii="Arial" w:eastAsia="Times" w:hAnsi="Arial"/>
                <w:b w:val="0"/>
                <w:bCs w:val="0"/>
                <w:color w:val="000000"/>
                <w:sz w:val="20"/>
                <w:lang w:val="en-GB"/>
              </w:rPr>
              <w:t>,</w:t>
            </w:r>
          </w:p>
          <w:p w14:paraId="25C9D4D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cust_number</w:t>
            </w:r>
            <w:proofErr w:type="spellEnd"/>
            <w:r w:rsidRPr="00565FA0">
              <w:rPr>
                <w:rFonts w:ascii="Arial" w:eastAsia="Times" w:hAnsi="Arial"/>
                <w:b w:val="0"/>
                <w:bCs w:val="0"/>
                <w:color w:val="000000"/>
                <w:sz w:val="20"/>
                <w:lang w:val="en-GB"/>
              </w:rPr>
              <w:t>,</w:t>
            </w:r>
          </w:p>
          <w:p w14:paraId="4AF684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6E46519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1AB5941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 NULL</w:t>
            </w:r>
          </w:p>
          <w:p w14:paraId="42FF9FC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p>
          <w:p w14:paraId="63A0A80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r w:rsidRPr="00565FA0">
              <w:rPr>
                <w:rFonts w:ascii="Arial" w:eastAsia="Times" w:hAnsi="Arial"/>
                <w:b w:val="0"/>
                <w:bCs w:val="0"/>
                <w:color w:val="000000"/>
                <w:sz w:val="20"/>
                <w:lang w:val="en-GB"/>
              </w:rPr>
              <w:t>shipto_facility_code</w:t>
            </w:r>
            <w:proofErr w:type="spellEnd"/>
            <w:r w:rsidRPr="00565FA0">
              <w:rPr>
                <w:rFonts w:ascii="Arial" w:eastAsia="Times" w:hAnsi="Arial"/>
                <w:b w:val="0"/>
                <w:bCs w:val="0"/>
                <w:color w:val="000000"/>
                <w:sz w:val="20"/>
                <w:lang w:val="en-GB"/>
              </w:rPr>
              <w:t>,</w:t>
            </w:r>
          </w:p>
          <w:p w14:paraId="255BB4A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4A2DE11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5D208C8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44BB6C0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DESCRIPTION</w:t>
            </w:r>
          </w:p>
          <w:p w14:paraId="652C651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732E282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4CC808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
          <w:p w14:paraId="30FB4C0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spellStart"/>
            <w:proofErr w:type="gramStart"/>
            <w:r w:rsidRPr="00565FA0">
              <w:rPr>
                <w:rFonts w:ascii="Arial" w:eastAsia="Times" w:hAnsi="Arial"/>
                <w:b w:val="0"/>
                <w:bCs w:val="0"/>
                <w:color w:val="000000"/>
                <w:sz w:val="20"/>
                <w:lang w:val="en-GB"/>
              </w:rPr>
              <w:t>hzl.LOCATION</w:t>
            </w:r>
            <w:proofErr w:type="gramEnd"/>
            <w:r w:rsidRPr="00565FA0">
              <w:rPr>
                <w:rFonts w:ascii="Arial" w:eastAsia="Times" w:hAnsi="Arial"/>
                <w:b w:val="0"/>
                <w:bCs w:val="0"/>
                <w:color w:val="000000"/>
                <w:sz w:val="20"/>
                <w:lang w:val="en-GB"/>
              </w:rPr>
              <w:t>_NAME</w:t>
            </w:r>
            <w:proofErr w:type="spellEnd"/>
          </w:p>
          <w:p w14:paraId="33A16CF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SHIP_TO_</w:t>
            </w:r>
            <w:proofErr w:type="gramStart"/>
            <w:r w:rsidRPr="00565FA0">
              <w:rPr>
                <w:rFonts w:ascii="Arial" w:eastAsia="Times" w:hAnsi="Arial"/>
                <w:b w:val="0"/>
                <w:bCs w:val="0"/>
                <w:color w:val="000000"/>
                <w:sz w:val="20"/>
                <w:lang w:val="en-GB"/>
              </w:rPr>
              <w:t>NAME ,</w:t>
            </w:r>
            <w:proofErr w:type="gramEnd"/>
          </w:p>
          <w:p w14:paraId="52DEC65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476C5D7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234B426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193E3F0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ADDRESS_LINE_1</w:t>
            </w:r>
          </w:p>
          <w:p w14:paraId="0404EDC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4C23876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0A0F0BA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w:t>
            </w:r>
          </w:p>
          <w:p w14:paraId="7E3FFD0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gramStart"/>
            <w:r w:rsidRPr="00565FA0">
              <w:rPr>
                <w:rFonts w:ascii="Arial" w:eastAsia="Times" w:hAnsi="Arial"/>
                <w:b w:val="0"/>
                <w:bCs w:val="0"/>
                <w:color w:val="000000"/>
                <w:sz w:val="20"/>
                <w:lang w:val="en-GB"/>
              </w:rPr>
              <w:t>hzp.address</w:t>
            </w:r>
            <w:proofErr w:type="gramEnd"/>
            <w:r w:rsidRPr="00565FA0">
              <w:rPr>
                <w:rFonts w:ascii="Arial" w:eastAsia="Times" w:hAnsi="Arial"/>
                <w:b w:val="0"/>
                <w:bCs w:val="0"/>
                <w:color w:val="000000"/>
                <w:sz w:val="20"/>
                <w:lang w:val="en-GB"/>
              </w:rPr>
              <w:t>1</w:t>
            </w:r>
          </w:p>
          <w:p w14:paraId="77DC030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r w:rsidRPr="00565FA0">
              <w:rPr>
                <w:rFonts w:ascii="Arial" w:eastAsia="Times" w:hAnsi="Arial"/>
                <w:b w:val="0"/>
                <w:bCs w:val="0"/>
                <w:color w:val="000000"/>
                <w:sz w:val="20"/>
                <w:lang w:val="en-GB"/>
              </w:rPr>
              <w:t>shiptoaddress</w:t>
            </w:r>
            <w:proofErr w:type="spellEnd"/>
            <w:r w:rsidRPr="00565FA0">
              <w:rPr>
                <w:rFonts w:ascii="Arial" w:eastAsia="Times" w:hAnsi="Arial"/>
                <w:b w:val="0"/>
                <w:bCs w:val="0"/>
                <w:color w:val="000000"/>
                <w:sz w:val="20"/>
                <w:lang w:val="en-GB"/>
              </w:rPr>
              <w:t>,</w:t>
            </w:r>
          </w:p>
          <w:p w14:paraId="4E6D615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553BFDD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798582D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11F916E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TOWN_OR_CITY</w:t>
            </w:r>
          </w:p>
          <w:p w14:paraId="1BF0303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6876DD2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330F61A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
          <w:p w14:paraId="70225C3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w:t>
            </w:r>
            <w:proofErr w:type="spellStart"/>
            <w:proofErr w:type="gramStart"/>
            <w:r w:rsidRPr="00565FA0">
              <w:rPr>
                <w:rFonts w:ascii="Arial" w:eastAsia="Times" w:hAnsi="Arial"/>
                <w:b w:val="0"/>
                <w:bCs w:val="0"/>
                <w:color w:val="000000"/>
                <w:sz w:val="20"/>
                <w:lang w:val="en-GB"/>
              </w:rPr>
              <w:t>hzp.city</w:t>
            </w:r>
            <w:proofErr w:type="spellEnd"/>
            <w:proofErr w:type="gramEnd"/>
          </w:p>
          <w:p w14:paraId="7138C9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proofErr w:type="gramStart"/>
            <w:r w:rsidRPr="00565FA0">
              <w:rPr>
                <w:rFonts w:ascii="Arial" w:eastAsia="Times" w:hAnsi="Arial"/>
                <w:b w:val="0"/>
                <w:bCs w:val="0"/>
                <w:color w:val="000000"/>
                <w:sz w:val="20"/>
                <w:lang w:val="en-GB"/>
              </w:rPr>
              <w:t>shiptocity</w:t>
            </w:r>
            <w:proofErr w:type="spellEnd"/>
            <w:r w:rsidRPr="00565FA0">
              <w:rPr>
                <w:rFonts w:ascii="Arial" w:eastAsia="Times" w:hAnsi="Arial"/>
                <w:b w:val="0"/>
                <w:bCs w:val="0"/>
                <w:color w:val="000000"/>
                <w:sz w:val="20"/>
                <w:lang w:val="en-GB"/>
              </w:rPr>
              <w:t xml:space="preserve"> ,</w:t>
            </w:r>
            <w:proofErr w:type="gramEnd"/>
          </w:p>
          <w:p w14:paraId="2A9CE88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HZP.PRIMARY_PHONE_NUMBER </w:t>
            </w:r>
            <w:proofErr w:type="gramStart"/>
            <w:r w:rsidRPr="00565FA0">
              <w:rPr>
                <w:rFonts w:ascii="Arial" w:eastAsia="Times" w:hAnsi="Arial"/>
                <w:b w:val="0"/>
                <w:bCs w:val="0"/>
                <w:color w:val="000000"/>
                <w:sz w:val="20"/>
                <w:lang w:val="en-GB"/>
              </w:rPr>
              <w:t>SHIPTOPHONENUMBER ,</w:t>
            </w:r>
            <w:proofErr w:type="gramEnd"/>
          </w:p>
          <w:p w14:paraId="609078C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hzp.email</w:t>
            </w:r>
            <w:proofErr w:type="gramEnd"/>
            <w:r w:rsidRPr="00565FA0">
              <w:rPr>
                <w:rFonts w:ascii="Arial" w:eastAsia="Times" w:hAnsi="Arial"/>
                <w:b w:val="0"/>
                <w:bCs w:val="0"/>
                <w:color w:val="000000"/>
                <w:sz w:val="20"/>
                <w:lang w:val="en-GB"/>
              </w:rPr>
              <w:t>_address</w:t>
            </w:r>
            <w:proofErr w:type="spellEnd"/>
            <w:r w:rsidRPr="00565FA0">
              <w:rPr>
                <w:rFonts w:ascii="Arial" w:eastAsia="Times" w:hAnsi="Arial"/>
                <w:b w:val="0"/>
                <w:bCs w:val="0"/>
                <w:color w:val="000000"/>
                <w:sz w:val="20"/>
                <w:lang w:val="en-GB"/>
              </w:rPr>
              <w:t xml:space="preserve"> email,</w:t>
            </w:r>
          </w:p>
          <w:p w14:paraId="2177257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dest_company_code</w:t>
            </w:r>
            <w:proofErr w:type="spellEnd"/>
            <w:r w:rsidRPr="00565FA0">
              <w:rPr>
                <w:rFonts w:ascii="Arial" w:eastAsia="Times" w:hAnsi="Arial"/>
                <w:b w:val="0"/>
                <w:bCs w:val="0"/>
                <w:color w:val="000000"/>
                <w:sz w:val="20"/>
                <w:lang w:val="en-GB"/>
              </w:rPr>
              <w:t>,</w:t>
            </w:r>
          </w:p>
          <w:p w14:paraId="72E4392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DECODE(SHIPMENT_PRIORITY_CODE,'HIGH','1','MEDIUM','5','LOW','10','5') priority,</w:t>
            </w:r>
          </w:p>
          <w:p w14:paraId="3870F2C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'GROUND' </w:t>
            </w:r>
            <w:proofErr w:type="spellStart"/>
            <w:r w:rsidRPr="00565FA0">
              <w:rPr>
                <w:rFonts w:ascii="Arial" w:eastAsia="Times" w:hAnsi="Arial"/>
                <w:b w:val="0"/>
                <w:bCs w:val="0"/>
                <w:color w:val="000000"/>
                <w:sz w:val="20"/>
                <w:lang w:val="en-GB"/>
              </w:rPr>
              <w:t>ship_via_code</w:t>
            </w:r>
            <w:proofErr w:type="spellEnd"/>
            <w:r w:rsidRPr="00565FA0">
              <w:rPr>
                <w:rFonts w:ascii="Arial" w:eastAsia="Times" w:hAnsi="Arial"/>
                <w:b w:val="0"/>
                <w:bCs w:val="0"/>
                <w:color w:val="000000"/>
                <w:sz w:val="20"/>
                <w:lang w:val="en-GB"/>
              </w:rPr>
              <w:t>,</w:t>
            </w:r>
          </w:p>
          <w:p w14:paraId="601F31F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carrier_account_nbr</w:t>
            </w:r>
            <w:proofErr w:type="spellEnd"/>
            <w:r w:rsidRPr="00565FA0">
              <w:rPr>
                <w:rFonts w:ascii="Arial" w:eastAsia="Times" w:hAnsi="Arial"/>
                <w:b w:val="0"/>
                <w:bCs w:val="0"/>
                <w:color w:val="000000"/>
                <w:sz w:val="20"/>
                <w:lang w:val="en-GB"/>
              </w:rPr>
              <w:t>,</w:t>
            </w:r>
          </w:p>
          <w:p w14:paraId="27CD5B0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payment_method</w:t>
            </w:r>
            <w:proofErr w:type="spellEnd"/>
            <w:r w:rsidRPr="00565FA0">
              <w:rPr>
                <w:rFonts w:ascii="Arial" w:eastAsia="Times" w:hAnsi="Arial"/>
                <w:b w:val="0"/>
                <w:bCs w:val="0"/>
                <w:color w:val="000000"/>
                <w:sz w:val="20"/>
                <w:lang w:val="en-GB"/>
              </w:rPr>
              <w:t>,</w:t>
            </w:r>
          </w:p>
          <w:p w14:paraId="0C29E42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host_allocation_nbr</w:t>
            </w:r>
            <w:proofErr w:type="spellEnd"/>
            <w:r w:rsidRPr="00565FA0">
              <w:rPr>
                <w:rFonts w:ascii="Arial" w:eastAsia="Times" w:hAnsi="Arial"/>
                <w:b w:val="0"/>
                <w:bCs w:val="0"/>
                <w:color w:val="000000"/>
                <w:sz w:val="20"/>
                <w:lang w:val="en-GB"/>
              </w:rPr>
              <w:t>,</w:t>
            </w:r>
          </w:p>
          <w:p w14:paraId="3E22600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customer_po_nbr</w:t>
            </w:r>
            <w:proofErr w:type="spellEnd"/>
            <w:r w:rsidRPr="00565FA0">
              <w:rPr>
                <w:rFonts w:ascii="Arial" w:eastAsia="Times" w:hAnsi="Arial"/>
                <w:b w:val="0"/>
                <w:bCs w:val="0"/>
                <w:color w:val="000000"/>
                <w:sz w:val="20"/>
                <w:lang w:val="en-GB"/>
              </w:rPr>
              <w:t>,</w:t>
            </w:r>
          </w:p>
          <w:p w14:paraId="47CA6DF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dha.header</w:t>
            </w:r>
            <w:proofErr w:type="gramEnd"/>
            <w:r w:rsidRPr="00565FA0">
              <w:rPr>
                <w:rFonts w:ascii="Arial" w:eastAsia="Times" w:hAnsi="Arial"/>
                <w:b w:val="0"/>
                <w:bCs w:val="0"/>
                <w:color w:val="000000"/>
                <w:sz w:val="20"/>
                <w:lang w:val="en-GB"/>
              </w:rPr>
              <w:t>_number</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salesordernumber</w:t>
            </w:r>
            <w:proofErr w:type="spellEnd"/>
            <w:r w:rsidRPr="00565FA0">
              <w:rPr>
                <w:rFonts w:ascii="Arial" w:eastAsia="Times" w:hAnsi="Arial"/>
                <w:b w:val="0"/>
                <w:bCs w:val="0"/>
                <w:color w:val="000000"/>
                <w:sz w:val="20"/>
                <w:lang w:val="en-GB"/>
              </w:rPr>
              <w:t>,</w:t>
            </w:r>
          </w:p>
          <w:p w14:paraId="3BE987E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sales_channel</w:t>
            </w:r>
            <w:proofErr w:type="spellEnd"/>
            <w:r w:rsidRPr="00565FA0">
              <w:rPr>
                <w:rFonts w:ascii="Arial" w:eastAsia="Times" w:hAnsi="Arial"/>
                <w:b w:val="0"/>
                <w:bCs w:val="0"/>
                <w:color w:val="000000"/>
                <w:sz w:val="20"/>
                <w:lang w:val="en-GB"/>
              </w:rPr>
              <w:t>,</w:t>
            </w:r>
          </w:p>
          <w:p w14:paraId="090E92D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dest_dept_nbr</w:t>
            </w:r>
            <w:proofErr w:type="spellEnd"/>
            <w:r w:rsidRPr="00565FA0">
              <w:rPr>
                <w:rFonts w:ascii="Arial" w:eastAsia="Times" w:hAnsi="Arial"/>
                <w:b w:val="0"/>
                <w:bCs w:val="0"/>
                <w:color w:val="000000"/>
                <w:sz w:val="20"/>
                <w:lang w:val="en-GB"/>
              </w:rPr>
              <w:t>,</w:t>
            </w:r>
          </w:p>
          <w:p w14:paraId="0F23FC4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w:t>
            </w:r>
            <w:proofErr w:type="gramStart"/>
            <w:r w:rsidRPr="00565FA0">
              <w:rPr>
                <w:rFonts w:ascii="Arial" w:eastAsia="Times" w:hAnsi="Arial"/>
                <w:b w:val="0"/>
                <w:bCs w:val="0"/>
                <w:color w:val="000000"/>
                <w:sz w:val="20"/>
                <w:lang w:val="en-GB"/>
              </w:rPr>
              <w:t>CHAR(</w:t>
            </w:r>
            <w:proofErr w:type="spellStart"/>
            <w:proofErr w:type="gramEnd"/>
            <w:r w:rsidRPr="00565FA0">
              <w:rPr>
                <w:rFonts w:ascii="Arial" w:eastAsia="Times" w:hAnsi="Arial"/>
                <w:b w:val="0"/>
                <w:bCs w:val="0"/>
                <w:color w:val="000000"/>
                <w:sz w:val="20"/>
                <w:lang w:val="en-GB"/>
              </w:rPr>
              <w:t>dla.SCHEDULED_SHIP_DATE,'YYYY</w:t>
            </w:r>
            <w:proofErr w:type="spellEnd"/>
            <w:r w:rsidRPr="00565FA0">
              <w:rPr>
                <w:rFonts w:ascii="Arial" w:eastAsia="Times" w:hAnsi="Arial"/>
                <w:b w:val="0"/>
                <w:bCs w:val="0"/>
                <w:color w:val="000000"/>
                <w:sz w:val="20"/>
                <w:lang w:val="en-GB"/>
              </w:rPr>
              <w:t xml:space="preserve">-MM-DD') </w:t>
            </w:r>
            <w:proofErr w:type="spellStart"/>
            <w:r w:rsidRPr="00565FA0">
              <w:rPr>
                <w:rFonts w:ascii="Arial" w:eastAsia="Times" w:hAnsi="Arial"/>
                <w:b w:val="0"/>
                <w:bCs w:val="0"/>
                <w:color w:val="000000"/>
                <w:sz w:val="20"/>
                <w:lang w:val="en-GB"/>
              </w:rPr>
              <w:t>strt_ship_date</w:t>
            </w:r>
            <w:proofErr w:type="spellEnd"/>
            <w:r w:rsidRPr="00565FA0">
              <w:rPr>
                <w:rFonts w:ascii="Arial" w:eastAsia="Times" w:hAnsi="Arial"/>
                <w:b w:val="0"/>
                <w:bCs w:val="0"/>
                <w:color w:val="000000"/>
                <w:sz w:val="20"/>
                <w:lang w:val="en-GB"/>
              </w:rPr>
              <w:t>,</w:t>
            </w:r>
          </w:p>
          <w:p w14:paraId="7290FB4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w:t>
            </w:r>
            <w:proofErr w:type="gramStart"/>
            <w:r w:rsidRPr="00565FA0">
              <w:rPr>
                <w:rFonts w:ascii="Arial" w:eastAsia="Times" w:hAnsi="Arial"/>
                <w:b w:val="0"/>
                <w:bCs w:val="0"/>
                <w:color w:val="000000"/>
                <w:sz w:val="20"/>
                <w:lang w:val="en-GB"/>
              </w:rPr>
              <w:t>CHAR(</w:t>
            </w:r>
            <w:proofErr w:type="spellStart"/>
            <w:proofErr w:type="gramEnd"/>
            <w:r w:rsidRPr="00565FA0">
              <w:rPr>
                <w:rFonts w:ascii="Arial" w:eastAsia="Times" w:hAnsi="Arial"/>
                <w:b w:val="0"/>
                <w:bCs w:val="0"/>
                <w:color w:val="000000"/>
                <w:sz w:val="20"/>
                <w:lang w:val="en-GB"/>
              </w:rPr>
              <w:t>dla.proposed_need_by_date,'YYYY</w:t>
            </w:r>
            <w:proofErr w:type="spellEnd"/>
            <w:r w:rsidRPr="00565FA0">
              <w:rPr>
                <w:rFonts w:ascii="Arial" w:eastAsia="Times" w:hAnsi="Arial"/>
                <w:b w:val="0"/>
                <w:bCs w:val="0"/>
                <w:color w:val="000000"/>
                <w:sz w:val="20"/>
                <w:lang w:val="en-GB"/>
              </w:rPr>
              <w:t xml:space="preserve">-MM-DD') </w:t>
            </w:r>
            <w:proofErr w:type="spellStart"/>
            <w:r w:rsidRPr="00565FA0">
              <w:rPr>
                <w:rFonts w:ascii="Arial" w:eastAsia="Times" w:hAnsi="Arial"/>
                <w:b w:val="0"/>
                <w:bCs w:val="0"/>
                <w:color w:val="000000"/>
                <w:sz w:val="20"/>
                <w:lang w:val="en-GB"/>
              </w:rPr>
              <w:t>stop_ship_date</w:t>
            </w:r>
            <w:proofErr w:type="spellEnd"/>
            <w:r w:rsidRPr="00565FA0">
              <w:rPr>
                <w:rFonts w:ascii="Arial" w:eastAsia="Times" w:hAnsi="Arial"/>
                <w:b w:val="0"/>
                <w:bCs w:val="0"/>
                <w:color w:val="000000"/>
                <w:sz w:val="20"/>
                <w:lang w:val="en-GB"/>
              </w:rPr>
              <w:t>,</w:t>
            </w:r>
          </w:p>
          <w:p w14:paraId="3F05302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 xml:space="preserve">NVL( </w:t>
            </w:r>
            <w:proofErr w:type="spellStart"/>
            <w:r w:rsidRPr="00565FA0">
              <w:rPr>
                <w:rFonts w:ascii="Arial" w:eastAsia="Times" w:hAnsi="Arial"/>
                <w:b w:val="0"/>
                <w:bCs w:val="0"/>
                <w:color w:val="000000"/>
                <w:sz w:val="20"/>
                <w:lang w:val="en-GB"/>
              </w:rPr>
              <w:t>wdd</w:t>
            </w:r>
            <w:proofErr w:type="gramEnd"/>
            <w:r w:rsidRPr="00565FA0">
              <w:rPr>
                <w:rFonts w:ascii="Arial" w:eastAsia="Times" w:hAnsi="Arial"/>
                <w:b w:val="0"/>
                <w:bCs w:val="0"/>
                <w:color w:val="000000"/>
                <w:sz w:val="20"/>
                <w:lang w:val="en-GB"/>
              </w:rPr>
              <w:t>.shipping_instructions</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wdd.packing_instructions</w:t>
            </w:r>
            <w:proofErr w:type="spellEnd"/>
            <w:r w:rsidRPr="00565FA0">
              <w:rPr>
                <w:rFonts w:ascii="Arial" w:eastAsia="Times" w:hAnsi="Arial"/>
                <w:b w:val="0"/>
                <w:bCs w:val="0"/>
                <w:color w:val="000000"/>
                <w:sz w:val="20"/>
                <w:lang w:val="en-GB"/>
              </w:rPr>
              <w:t xml:space="preserve"> ) </w:t>
            </w:r>
            <w:proofErr w:type="spellStart"/>
            <w:r w:rsidRPr="00565FA0">
              <w:rPr>
                <w:rFonts w:ascii="Arial" w:eastAsia="Times" w:hAnsi="Arial"/>
                <w:b w:val="0"/>
                <w:bCs w:val="0"/>
                <w:color w:val="000000"/>
                <w:sz w:val="20"/>
                <w:lang w:val="en-GB"/>
              </w:rPr>
              <w:t>spl_instr</w:t>
            </w:r>
            <w:proofErr w:type="spellEnd"/>
            <w:r w:rsidRPr="00565FA0">
              <w:rPr>
                <w:rFonts w:ascii="Arial" w:eastAsia="Times" w:hAnsi="Arial"/>
                <w:b w:val="0"/>
                <w:bCs w:val="0"/>
                <w:color w:val="000000"/>
                <w:sz w:val="20"/>
                <w:lang w:val="en-GB"/>
              </w:rPr>
              <w:t>,</w:t>
            </w:r>
          </w:p>
          <w:p w14:paraId="451451B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vas_group_code</w:t>
            </w:r>
            <w:proofErr w:type="spellEnd"/>
            <w:r w:rsidRPr="00565FA0">
              <w:rPr>
                <w:rFonts w:ascii="Arial" w:eastAsia="Times" w:hAnsi="Arial"/>
                <w:b w:val="0"/>
                <w:bCs w:val="0"/>
                <w:color w:val="000000"/>
                <w:sz w:val="20"/>
                <w:lang w:val="en-GB"/>
              </w:rPr>
              <w:t>,</w:t>
            </w:r>
          </w:p>
          <w:p w14:paraId="378F5FE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wdd.currency</w:t>
            </w:r>
            <w:proofErr w:type="gramEnd"/>
            <w:r w:rsidRPr="00565FA0">
              <w:rPr>
                <w:rFonts w:ascii="Arial" w:eastAsia="Times" w:hAnsi="Arial"/>
                <w:b w:val="0"/>
                <w:bCs w:val="0"/>
                <w:color w:val="000000"/>
                <w:sz w:val="20"/>
                <w:lang w:val="en-GB"/>
              </w:rPr>
              <w:t>_code</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currency_code</w:t>
            </w:r>
            <w:proofErr w:type="spellEnd"/>
            <w:r w:rsidRPr="00565FA0">
              <w:rPr>
                <w:rFonts w:ascii="Arial" w:eastAsia="Times" w:hAnsi="Arial"/>
                <w:b w:val="0"/>
                <w:bCs w:val="0"/>
                <w:color w:val="000000"/>
                <w:sz w:val="20"/>
                <w:lang w:val="en-GB"/>
              </w:rPr>
              <w:t>,</w:t>
            </w:r>
          </w:p>
          <w:p w14:paraId="125FD26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stage_location_barcode</w:t>
            </w:r>
            <w:proofErr w:type="spellEnd"/>
            <w:r w:rsidRPr="00565FA0">
              <w:rPr>
                <w:rFonts w:ascii="Arial" w:eastAsia="Times" w:hAnsi="Arial"/>
                <w:b w:val="0"/>
                <w:bCs w:val="0"/>
                <w:color w:val="000000"/>
                <w:sz w:val="20"/>
                <w:lang w:val="en-GB"/>
              </w:rPr>
              <w:t>,</w:t>
            </w:r>
          </w:p>
          <w:p w14:paraId="011781F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REQ.attribute_number3 cust_field_1,</w:t>
            </w:r>
          </w:p>
          <w:p w14:paraId="7DE11A8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req.ATTRIBUTE</w:t>
            </w:r>
            <w:proofErr w:type="gramEnd"/>
            <w:r w:rsidRPr="00565FA0">
              <w:rPr>
                <w:rFonts w:ascii="Arial" w:eastAsia="Times" w:hAnsi="Arial"/>
                <w:b w:val="0"/>
                <w:bCs w:val="0"/>
                <w:color w:val="000000"/>
                <w:sz w:val="20"/>
                <w:lang w:val="en-GB"/>
              </w:rPr>
              <w:t>2 cust_field_2,</w:t>
            </w:r>
          </w:p>
          <w:p w14:paraId="3FC358F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4438589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40AB6B6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 </w:t>
            </w:r>
            <w:proofErr w:type="spellStart"/>
            <w:proofErr w:type="gramStart"/>
            <w:r w:rsidRPr="00565FA0">
              <w:rPr>
                <w:rFonts w:ascii="Arial" w:eastAsia="Times" w:hAnsi="Arial"/>
                <w:b w:val="0"/>
                <w:bCs w:val="0"/>
                <w:color w:val="000000"/>
                <w:sz w:val="20"/>
                <w:lang w:val="en-GB"/>
              </w:rPr>
              <w:t>req.DESTINATION</w:t>
            </w:r>
            <w:proofErr w:type="gramEnd"/>
            <w:r w:rsidRPr="00565FA0">
              <w:rPr>
                <w:rFonts w:ascii="Arial" w:eastAsia="Times" w:hAnsi="Arial"/>
                <w:b w:val="0"/>
                <w:bCs w:val="0"/>
                <w:color w:val="000000"/>
                <w:sz w:val="20"/>
                <w:lang w:val="en-GB"/>
              </w:rPr>
              <w:t>_SUBINVENTORY</w:t>
            </w:r>
            <w:proofErr w:type="spellEnd"/>
          </w:p>
          <w:p w14:paraId="0B4514E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NULL</w:t>
            </w:r>
          </w:p>
          <w:p w14:paraId="743EE53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cust_field_3,</w:t>
            </w:r>
          </w:p>
          <w:p w14:paraId="2BED256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43C0F54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5C8F61B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03A5768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POSTAL_CODE</w:t>
            </w:r>
          </w:p>
          <w:p w14:paraId="7DC14EA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7BF3DB5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5532CE7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w:t>
            </w:r>
          </w:p>
          <w:p w14:paraId="1927325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NULL</w:t>
            </w:r>
          </w:p>
          <w:p w14:paraId="0FC363F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cust_field_4,</w:t>
            </w:r>
          </w:p>
          <w:p w14:paraId="55DFAAB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00A5051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55C1690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77E6D5F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REGION_3</w:t>
            </w:r>
          </w:p>
          <w:p w14:paraId="6DAB07F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555CB72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60EAAD0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
          <w:p w14:paraId="25FCD44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NULL</w:t>
            </w:r>
          </w:p>
          <w:p w14:paraId="6F68E03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cust_field_5,</w:t>
            </w:r>
          </w:p>
          <w:p w14:paraId="256D925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CASE</w:t>
            </w:r>
          </w:p>
          <w:p w14:paraId="7792F11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WHEN </w:t>
            </w:r>
            <w:proofErr w:type="spellStart"/>
            <w:proofErr w:type="gramStart"/>
            <w:r w:rsidRPr="00565FA0">
              <w:rPr>
                <w:rFonts w:ascii="Arial" w:eastAsia="Times" w:hAnsi="Arial"/>
                <w:b w:val="0"/>
                <w:bCs w:val="0"/>
                <w:color w:val="000000"/>
                <w:sz w:val="20"/>
                <w:lang w:val="en-GB"/>
              </w:rPr>
              <w:t>hzl.internal</w:t>
            </w:r>
            <w:proofErr w:type="gramEnd"/>
            <w:r w:rsidRPr="00565FA0">
              <w:rPr>
                <w:rFonts w:ascii="Arial" w:eastAsia="Times" w:hAnsi="Arial"/>
                <w:b w:val="0"/>
                <w:bCs w:val="0"/>
                <w:color w:val="000000"/>
                <w:sz w:val="20"/>
                <w:lang w:val="en-GB"/>
              </w:rPr>
              <w:t>_location_code</w:t>
            </w:r>
            <w:proofErr w:type="spellEnd"/>
            <w:r w:rsidRPr="00565FA0">
              <w:rPr>
                <w:rFonts w:ascii="Arial" w:eastAsia="Times" w:hAnsi="Arial"/>
                <w:b w:val="0"/>
                <w:bCs w:val="0"/>
                <w:color w:val="000000"/>
                <w:sz w:val="20"/>
                <w:lang w:val="en-GB"/>
              </w:rPr>
              <w:t>='FLD'</w:t>
            </w:r>
          </w:p>
          <w:p w14:paraId="5B37B3A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THEN</w:t>
            </w:r>
          </w:p>
          <w:p w14:paraId="02F405C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COUNTRY</w:t>
            </w:r>
          </w:p>
          <w:p w14:paraId="668E83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t>
            </w:r>
            <w:proofErr w:type="spellStart"/>
            <w:r w:rsidRPr="00565FA0">
              <w:rPr>
                <w:rFonts w:ascii="Arial" w:eastAsia="Times" w:hAnsi="Arial"/>
                <w:b w:val="0"/>
                <w:bCs w:val="0"/>
                <w:color w:val="000000"/>
                <w:sz w:val="20"/>
                <w:lang w:val="en-GB"/>
              </w:rPr>
              <w:t>hr_locations_all</w:t>
            </w:r>
            <w:proofErr w:type="spellEnd"/>
          </w:p>
          <w:p w14:paraId="045D67C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INTERNAL_LOCATION_CODE=</w:t>
            </w:r>
            <w:proofErr w:type="spellStart"/>
            <w:r w:rsidRPr="00565FA0">
              <w:rPr>
                <w:rFonts w:ascii="Arial" w:eastAsia="Times" w:hAnsi="Arial"/>
                <w:b w:val="0"/>
                <w:bCs w:val="0"/>
                <w:color w:val="000000"/>
                <w:sz w:val="20"/>
                <w:lang w:val="en-GB"/>
              </w:rPr>
              <w:t>req.DESTINATION_SUBINVENTORY</w:t>
            </w:r>
            <w:proofErr w:type="spellEnd"/>
          </w:p>
          <w:p w14:paraId="0E62FA1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
          <w:p w14:paraId="061FF73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ELSE NULL</w:t>
            </w:r>
          </w:p>
          <w:p w14:paraId="135B52F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END </w:t>
            </w:r>
            <w:proofErr w:type="spellStart"/>
            <w:r w:rsidRPr="00565FA0">
              <w:rPr>
                <w:rFonts w:ascii="Arial" w:eastAsia="Times" w:hAnsi="Arial"/>
                <w:b w:val="0"/>
                <w:bCs w:val="0"/>
                <w:color w:val="000000"/>
                <w:sz w:val="20"/>
                <w:lang w:val="en-GB"/>
              </w:rPr>
              <w:t>ob_lpn_type</w:t>
            </w:r>
            <w:proofErr w:type="spellEnd"/>
            <w:r w:rsidRPr="00565FA0">
              <w:rPr>
                <w:rFonts w:ascii="Arial" w:eastAsia="Times" w:hAnsi="Arial"/>
                <w:b w:val="0"/>
                <w:bCs w:val="0"/>
                <w:color w:val="000000"/>
                <w:sz w:val="20"/>
                <w:lang w:val="en-GB"/>
              </w:rPr>
              <w:t>,</w:t>
            </w:r>
          </w:p>
          <w:p w14:paraId="318BB09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gift_msg</w:t>
            </w:r>
            <w:proofErr w:type="spellEnd"/>
            <w:r w:rsidRPr="00565FA0">
              <w:rPr>
                <w:rFonts w:ascii="Arial" w:eastAsia="Times" w:hAnsi="Arial"/>
                <w:b w:val="0"/>
                <w:bCs w:val="0"/>
                <w:color w:val="000000"/>
                <w:sz w:val="20"/>
                <w:lang w:val="en-GB"/>
              </w:rPr>
              <w:t>,</w:t>
            </w:r>
          </w:p>
          <w:p w14:paraId="5702744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w:t>
            </w:r>
            <w:proofErr w:type="gramStart"/>
            <w:r w:rsidRPr="00565FA0">
              <w:rPr>
                <w:rFonts w:ascii="Arial" w:eastAsia="Times" w:hAnsi="Arial"/>
                <w:b w:val="0"/>
                <w:bCs w:val="0"/>
                <w:color w:val="000000"/>
                <w:sz w:val="20"/>
                <w:lang w:val="en-GB"/>
              </w:rPr>
              <w:t>CHAR(</w:t>
            </w:r>
            <w:proofErr w:type="spellStart"/>
            <w:proofErr w:type="gramEnd"/>
            <w:r w:rsidRPr="00565FA0">
              <w:rPr>
                <w:rFonts w:ascii="Arial" w:eastAsia="Times" w:hAnsi="Arial"/>
                <w:b w:val="0"/>
                <w:bCs w:val="0"/>
                <w:color w:val="000000"/>
                <w:sz w:val="20"/>
                <w:lang w:val="en-GB"/>
              </w:rPr>
              <w:t>wdd.date_scheduled,'YYYY</w:t>
            </w:r>
            <w:proofErr w:type="spellEnd"/>
            <w:r w:rsidRPr="00565FA0">
              <w:rPr>
                <w:rFonts w:ascii="Arial" w:eastAsia="Times" w:hAnsi="Arial"/>
                <w:b w:val="0"/>
                <w:bCs w:val="0"/>
                <w:color w:val="000000"/>
                <w:sz w:val="20"/>
                <w:lang w:val="en-GB"/>
              </w:rPr>
              <w:t xml:space="preserve">-MM-DD') </w:t>
            </w:r>
            <w:proofErr w:type="spellStart"/>
            <w:r w:rsidRPr="00565FA0">
              <w:rPr>
                <w:rFonts w:ascii="Arial" w:eastAsia="Times" w:hAnsi="Arial"/>
                <w:b w:val="0"/>
                <w:bCs w:val="0"/>
                <w:color w:val="000000"/>
                <w:sz w:val="20"/>
                <w:lang w:val="en-GB"/>
              </w:rPr>
              <w:t>scheduled_shhip_date</w:t>
            </w:r>
            <w:proofErr w:type="spellEnd"/>
            <w:r w:rsidRPr="00565FA0">
              <w:rPr>
                <w:rFonts w:ascii="Arial" w:eastAsia="Times" w:hAnsi="Arial"/>
                <w:b w:val="0"/>
                <w:bCs w:val="0"/>
                <w:color w:val="000000"/>
                <w:sz w:val="20"/>
                <w:lang w:val="en-GB"/>
              </w:rPr>
              <w:t>,</w:t>
            </w:r>
          </w:p>
          <w:p w14:paraId="1433EFC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customer_po_type</w:t>
            </w:r>
            <w:proofErr w:type="spellEnd"/>
            <w:r w:rsidRPr="00565FA0">
              <w:rPr>
                <w:rFonts w:ascii="Arial" w:eastAsia="Times" w:hAnsi="Arial"/>
                <w:b w:val="0"/>
                <w:bCs w:val="0"/>
                <w:color w:val="000000"/>
                <w:sz w:val="20"/>
                <w:lang w:val="en-GB"/>
              </w:rPr>
              <w:t>,</w:t>
            </w:r>
          </w:p>
          <w:p w14:paraId="2782AEA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customer_vendor_code</w:t>
            </w:r>
            <w:proofErr w:type="spellEnd"/>
            <w:r w:rsidRPr="00565FA0">
              <w:rPr>
                <w:rFonts w:ascii="Arial" w:eastAsia="Times" w:hAnsi="Arial"/>
                <w:b w:val="0"/>
                <w:bCs w:val="0"/>
                <w:color w:val="000000"/>
                <w:sz w:val="20"/>
                <w:lang w:val="en-GB"/>
              </w:rPr>
              <w:t>,</w:t>
            </w:r>
          </w:p>
          <w:p w14:paraId="5B727B0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cust_date_1,</w:t>
            </w:r>
          </w:p>
          <w:p w14:paraId="51E6B74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cust_date_2,</w:t>
            </w:r>
          </w:p>
          <w:p w14:paraId="1B10E7D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cust_date_3,</w:t>
            </w:r>
          </w:p>
          <w:p w14:paraId="729A276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cust_date_4,</w:t>
            </w:r>
          </w:p>
          <w:p w14:paraId="1EE6522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cust_date_5,</w:t>
            </w:r>
          </w:p>
          <w:p w14:paraId="04EAF47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cust_number_1,</w:t>
            </w:r>
          </w:p>
          <w:p w14:paraId="44B25A7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cust_number_2,</w:t>
            </w:r>
          </w:p>
          <w:p w14:paraId="094484A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cust_number_3,</w:t>
            </w:r>
          </w:p>
          <w:p w14:paraId="24A0FDB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cust_number_4,</w:t>
            </w:r>
          </w:p>
          <w:p w14:paraId="4F3123A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cust_number_5,</w:t>
            </w:r>
          </w:p>
          <w:p w14:paraId="2B327C6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cust_decimal_1,</w:t>
            </w:r>
          </w:p>
          <w:p w14:paraId="4ADBBCC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cust_decimal_2,</w:t>
            </w:r>
          </w:p>
          <w:p w14:paraId="6AE723E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cust_decimal_3,</w:t>
            </w:r>
          </w:p>
          <w:p w14:paraId="4059DC9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cust_decimal_4,</w:t>
            </w:r>
          </w:p>
          <w:p w14:paraId="52706E3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cust_decimal_5,</w:t>
            </w:r>
          </w:p>
          <w:p w14:paraId="3E3FFF6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w:t>
            </w:r>
          </w:p>
          <w:p w14:paraId="3835F5B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cust_short_text_2,</w:t>
            </w:r>
          </w:p>
          <w:p w14:paraId="091FA15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cust_short_text_3,</w:t>
            </w:r>
          </w:p>
          <w:p w14:paraId="1D7DE4E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NULL cust_short_text_4,</w:t>
            </w:r>
          </w:p>
          <w:p w14:paraId="01C3E27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cust_short_text_5,</w:t>
            </w:r>
          </w:p>
          <w:p w14:paraId="52D2BF1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cust_short_text_6,</w:t>
            </w:r>
          </w:p>
          <w:p w14:paraId="79F9145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cust_short_text_7,</w:t>
            </w:r>
          </w:p>
          <w:p w14:paraId="638D652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cust_short_text_8,</w:t>
            </w:r>
          </w:p>
          <w:p w14:paraId="426E819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cust_short_text_9,</w:t>
            </w:r>
          </w:p>
          <w:p w14:paraId="246DE0A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cust_short_text_10,</w:t>
            </w:r>
          </w:p>
          <w:p w14:paraId="264F86D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cust_short_text_11,</w:t>
            </w:r>
          </w:p>
          <w:p w14:paraId="53F48D5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cust_short_text_12,</w:t>
            </w:r>
          </w:p>
          <w:p w14:paraId="67E02FE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cust_long_text_1,</w:t>
            </w:r>
          </w:p>
          <w:p w14:paraId="1E99B7B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cust_long_text_2,</w:t>
            </w:r>
          </w:p>
          <w:p w14:paraId="0A28927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cust_long_text_3,</w:t>
            </w:r>
          </w:p>
          <w:p w14:paraId="5187833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order_nbr_to_replace</w:t>
            </w:r>
            <w:proofErr w:type="spellEnd"/>
            <w:r w:rsidRPr="00565FA0">
              <w:rPr>
                <w:rFonts w:ascii="Arial" w:eastAsia="Times" w:hAnsi="Arial"/>
                <w:b w:val="0"/>
                <w:bCs w:val="0"/>
                <w:color w:val="000000"/>
                <w:sz w:val="20"/>
                <w:lang w:val="en-GB"/>
              </w:rPr>
              <w:t>,</w:t>
            </w:r>
          </w:p>
          <w:p w14:paraId="56C0F63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dla.line</w:t>
            </w:r>
            <w:proofErr w:type="gramEnd"/>
            <w:r w:rsidRPr="00565FA0">
              <w:rPr>
                <w:rFonts w:ascii="Arial" w:eastAsia="Times" w:hAnsi="Arial"/>
                <w:b w:val="0"/>
                <w:bCs w:val="0"/>
                <w:color w:val="000000"/>
                <w:sz w:val="20"/>
                <w:lang w:val="en-GB"/>
              </w:rPr>
              <w:t>_number</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seq_nbr</w:t>
            </w:r>
            <w:proofErr w:type="spellEnd"/>
            <w:r w:rsidRPr="00565FA0">
              <w:rPr>
                <w:rFonts w:ascii="Arial" w:eastAsia="Times" w:hAnsi="Arial"/>
                <w:b w:val="0"/>
                <w:bCs w:val="0"/>
                <w:color w:val="000000"/>
                <w:sz w:val="20"/>
                <w:lang w:val="en-GB"/>
              </w:rPr>
              <w:t>,</w:t>
            </w:r>
          </w:p>
          <w:p w14:paraId="43B1BE9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ITM.ITEM_NUMBER </w:t>
            </w:r>
            <w:proofErr w:type="spellStart"/>
            <w:r w:rsidRPr="00565FA0">
              <w:rPr>
                <w:rFonts w:ascii="Arial" w:eastAsia="Times" w:hAnsi="Arial"/>
                <w:b w:val="0"/>
                <w:bCs w:val="0"/>
                <w:color w:val="000000"/>
                <w:sz w:val="20"/>
                <w:lang w:val="en-GB"/>
              </w:rPr>
              <w:t>item_alternate_code</w:t>
            </w:r>
            <w:proofErr w:type="spellEnd"/>
            <w:r w:rsidRPr="00565FA0">
              <w:rPr>
                <w:rFonts w:ascii="Arial" w:eastAsia="Times" w:hAnsi="Arial"/>
                <w:b w:val="0"/>
                <w:bCs w:val="0"/>
                <w:color w:val="000000"/>
                <w:sz w:val="20"/>
                <w:lang w:val="en-GB"/>
              </w:rPr>
              <w:t>,</w:t>
            </w:r>
          </w:p>
          <w:p w14:paraId="14EAA72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ITM.ITEM_NUMBER </w:t>
            </w:r>
            <w:proofErr w:type="spellStart"/>
            <w:r w:rsidRPr="00565FA0">
              <w:rPr>
                <w:rFonts w:ascii="Arial" w:eastAsia="Times" w:hAnsi="Arial"/>
                <w:b w:val="0"/>
                <w:bCs w:val="0"/>
                <w:color w:val="000000"/>
                <w:sz w:val="20"/>
                <w:lang w:val="en-GB"/>
              </w:rPr>
              <w:t>item_part_a</w:t>
            </w:r>
            <w:proofErr w:type="spellEnd"/>
            <w:r w:rsidRPr="00565FA0">
              <w:rPr>
                <w:rFonts w:ascii="Arial" w:eastAsia="Times" w:hAnsi="Arial"/>
                <w:b w:val="0"/>
                <w:bCs w:val="0"/>
                <w:color w:val="000000"/>
                <w:sz w:val="20"/>
                <w:lang w:val="en-GB"/>
              </w:rPr>
              <w:t>,</w:t>
            </w:r>
          </w:p>
          <w:p w14:paraId="091BC21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item_part_b</w:t>
            </w:r>
            <w:proofErr w:type="spellEnd"/>
            <w:r w:rsidRPr="00565FA0">
              <w:rPr>
                <w:rFonts w:ascii="Arial" w:eastAsia="Times" w:hAnsi="Arial"/>
                <w:b w:val="0"/>
                <w:bCs w:val="0"/>
                <w:color w:val="000000"/>
                <w:sz w:val="20"/>
                <w:lang w:val="en-GB"/>
              </w:rPr>
              <w:t>,</w:t>
            </w:r>
          </w:p>
          <w:p w14:paraId="08F198F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item_part_c</w:t>
            </w:r>
            <w:proofErr w:type="spellEnd"/>
            <w:r w:rsidRPr="00565FA0">
              <w:rPr>
                <w:rFonts w:ascii="Arial" w:eastAsia="Times" w:hAnsi="Arial"/>
                <w:b w:val="0"/>
                <w:bCs w:val="0"/>
                <w:color w:val="000000"/>
                <w:sz w:val="20"/>
                <w:lang w:val="en-GB"/>
              </w:rPr>
              <w:t>,</w:t>
            </w:r>
          </w:p>
          <w:p w14:paraId="37850BF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item_part_d</w:t>
            </w:r>
            <w:proofErr w:type="spellEnd"/>
            <w:r w:rsidRPr="00565FA0">
              <w:rPr>
                <w:rFonts w:ascii="Arial" w:eastAsia="Times" w:hAnsi="Arial"/>
                <w:b w:val="0"/>
                <w:bCs w:val="0"/>
                <w:color w:val="000000"/>
                <w:sz w:val="20"/>
                <w:lang w:val="en-GB"/>
              </w:rPr>
              <w:t>,</w:t>
            </w:r>
          </w:p>
          <w:p w14:paraId="06283E2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item_part_e</w:t>
            </w:r>
            <w:proofErr w:type="spellEnd"/>
            <w:r w:rsidRPr="00565FA0">
              <w:rPr>
                <w:rFonts w:ascii="Arial" w:eastAsia="Times" w:hAnsi="Arial"/>
                <w:b w:val="0"/>
                <w:bCs w:val="0"/>
                <w:color w:val="000000"/>
                <w:sz w:val="20"/>
                <w:lang w:val="en-GB"/>
              </w:rPr>
              <w:t>,</w:t>
            </w:r>
          </w:p>
          <w:p w14:paraId="50E5F01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item_part_f</w:t>
            </w:r>
            <w:proofErr w:type="spellEnd"/>
            <w:r w:rsidRPr="00565FA0">
              <w:rPr>
                <w:rFonts w:ascii="Arial" w:eastAsia="Times" w:hAnsi="Arial"/>
                <w:b w:val="0"/>
                <w:bCs w:val="0"/>
                <w:color w:val="000000"/>
                <w:sz w:val="20"/>
                <w:lang w:val="en-GB"/>
              </w:rPr>
              <w:t>,</w:t>
            </w:r>
          </w:p>
          <w:p w14:paraId="203918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pre_pack_code</w:t>
            </w:r>
            <w:proofErr w:type="spellEnd"/>
            <w:r w:rsidRPr="00565FA0">
              <w:rPr>
                <w:rFonts w:ascii="Arial" w:eastAsia="Times" w:hAnsi="Arial"/>
                <w:b w:val="0"/>
                <w:bCs w:val="0"/>
                <w:color w:val="000000"/>
                <w:sz w:val="20"/>
                <w:lang w:val="en-GB"/>
              </w:rPr>
              <w:t>,</w:t>
            </w:r>
          </w:p>
          <w:p w14:paraId="49734DC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'1' </w:t>
            </w:r>
            <w:proofErr w:type="spellStart"/>
            <w:r w:rsidRPr="00565FA0">
              <w:rPr>
                <w:rFonts w:ascii="Arial" w:eastAsia="Times" w:hAnsi="Arial"/>
                <w:b w:val="0"/>
                <w:bCs w:val="0"/>
                <w:color w:val="000000"/>
                <w:sz w:val="20"/>
                <w:lang w:val="en-GB"/>
              </w:rPr>
              <w:t>pre_pack_ratio</w:t>
            </w:r>
            <w:proofErr w:type="spellEnd"/>
            <w:r w:rsidRPr="00565FA0">
              <w:rPr>
                <w:rFonts w:ascii="Arial" w:eastAsia="Times" w:hAnsi="Arial"/>
                <w:b w:val="0"/>
                <w:bCs w:val="0"/>
                <w:color w:val="000000"/>
                <w:sz w:val="20"/>
                <w:lang w:val="en-GB"/>
              </w:rPr>
              <w:t>,</w:t>
            </w:r>
          </w:p>
          <w:p w14:paraId="677CA5D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pre_pack_ratio_seq</w:t>
            </w:r>
            <w:proofErr w:type="spellEnd"/>
            <w:r w:rsidRPr="00565FA0">
              <w:rPr>
                <w:rFonts w:ascii="Arial" w:eastAsia="Times" w:hAnsi="Arial"/>
                <w:b w:val="0"/>
                <w:bCs w:val="0"/>
                <w:color w:val="000000"/>
                <w:sz w:val="20"/>
                <w:lang w:val="en-GB"/>
              </w:rPr>
              <w:t>,</w:t>
            </w:r>
          </w:p>
          <w:p w14:paraId="33F2DFF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'1' </w:t>
            </w:r>
            <w:proofErr w:type="spellStart"/>
            <w:r w:rsidRPr="00565FA0">
              <w:rPr>
                <w:rFonts w:ascii="Arial" w:eastAsia="Times" w:hAnsi="Arial"/>
                <w:b w:val="0"/>
                <w:bCs w:val="0"/>
                <w:color w:val="000000"/>
                <w:sz w:val="20"/>
                <w:lang w:val="en-GB"/>
              </w:rPr>
              <w:t>pre_pack_total_units</w:t>
            </w:r>
            <w:proofErr w:type="spellEnd"/>
            <w:r w:rsidRPr="00565FA0">
              <w:rPr>
                <w:rFonts w:ascii="Arial" w:eastAsia="Times" w:hAnsi="Arial"/>
                <w:b w:val="0"/>
                <w:bCs w:val="0"/>
                <w:color w:val="000000"/>
                <w:sz w:val="20"/>
                <w:lang w:val="en-GB"/>
              </w:rPr>
              <w:t>,</w:t>
            </w:r>
          </w:p>
          <w:p w14:paraId="07866BF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wdd.requested</w:t>
            </w:r>
            <w:proofErr w:type="gramEnd"/>
            <w:r w:rsidRPr="00565FA0">
              <w:rPr>
                <w:rFonts w:ascii="Arial" w:eastAsia="Times" w:hAnsi="Arial"/>
                <w:b w:val="0"/>
                <w:bCs w:val="0"/>
                <w:color w:val="000000"/>
                <w:sz w:val="20"/>
                <w:lang w:val="en-GB"/>
              </w:rPr>
              <w:t>_quantity</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ord_qty</w:t>
            </w:r>
            <w:proofErr w:type="spellEnd"/>
            <w:r w:rsidRPr="00565FA0">
              <w:rPr>
                <w:rFonts w:ascii="Arial" w:eastAsia="Times" w:hAnsi="Arial"/>
                <w:b w:val="0"/>
                <w:bCs w:val="0"/>
                <w:color w:val="000000"/>
                <w:sz w:val="20"/>
                <w:lang w:val="en-GB"/>
              </w:rPr>
              <w:t>,</w:t>
            </w:r>
          </w:p>
          <w:p w14:paraId="4AE95BF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req_cntr_nbr</w:t>
            </w:r>
            <w:proofErr w:type="spellEnd"/>
            <w:r w:rsidRPr="00565FA0">
              <w:rPr>
                <w:rFonts w:ascii="Arial" w:eastAsia="Times" w:hAnsi="Arial"/>
                <w:b w:val="0"/>
                <w:bCs w:val="0"/>
                <w:color w:val="000000"/>
                <w:sz w:val="20"/>
                <w:lang w:val="en-GB"/>
              </w:rPr>
              <w:t>,</w:t>
            </w:r>
          </w:p>
          <w:p w14:paraId="75790BA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batch_nbr</w:t>
            </w:r>
            <w:proofErr w:type="spellEnd"/>
            <w:r w:rsidRPr="00565FA0">
              <w:rPr>
                <w:rFonts w:ascii="Arial" w:eastAsia="Times" w:hAnsi="Arial"/>
                <w:b w:val="0"/>
                <w:bCs w:val="0"/>
                <w:color w:val="000000"/>
                <w:sz w:val="20"/>
                <w:lang w:val="en-GB"/>
              </w:rPr>
              <w:t>,</w:t>
            </w:r>
          </w:p>
          <w:p w14:paraId="3FC032F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invn_attr_a</w:t>
            </w:r>
            <w:proofErr w:type="spellEnd"/>
            <w:r w:rsidRPr="00565FA0">
              <w:rPr>
                <w:rFonts w:ascii="Arial" w:eastAsia="Times" w:hAnsi="Arial"/>
                <w:b w:val="0"/>
                <w:bCs w:val="0"/>
                <w:color w:val="000000"/>
                <w:sz w:val="20"/>
                <w:lang w:val="en-GB"/>
              </w:rPr>
              <w:t>,</w:t>
            </w:r>
          </w:p>
          <w:p w14:paraId="4B6F59B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invn_attr_b</w:t>
            </w:r>
            <w:proofErr w:type="spellEnd"/>
            <w:r w:rsidRPr="00565FA0">
              <w:rPr>
                <w:rFonts w:ascii="Arial" w:eastAsia="Times" w:hAnsi="Arial"/>
                <w:b w:val="0"/>
                <w:bCs w:val="0"/>
                <w:color w:val="000000"/>
                <w:sz w:val="20"/>
                <w:lang w:val="en-GB"/>
              </w:rPr>
              <w:t>,</w:t>
            </w:r>
          </w:p>
          <w:p w14:paraId="09D269C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invn_attr_c</w:t>
            </w:r>
            <w:proofErr w:type="spellEnd"/>
            <w:r w:rsidRPr="00565FA0">
              <w:rPr>
                <w:rFonts w:ascii="Arial" w:eastAsia="Times" w:hAnsi="Arial"/>
                <w:b w:val="0"/>
                <w:bCs w:val="0"/>
                <w:color w:val="000000"/>
                <w:sz w:val="20"/>
                <w:lang w:val="en-GB"/>
              </w:rPr>
              <w:t>,</w:t>
            </w:r>
          </w:p>
          <w:p w14:paraId="682FA62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wdd.unit</w:t>
            </w:r>
            <w:proofErr w:type="gramEnd"/>
            <w:r w:rsidRPr="00565FA0">
              <w:rPr>
                <w:rFonts w:ascii="Arial" w:eastAsia="Times" w:hAnsi="Arial"/>
                <w:b w:val="0"/>
                <w:bCs w:val="0"/>
                <w:color w:val="000000"/>
                <w:sz w:val="20"/>
                <w:lang w:val="en-GB"/>
              </w:rPr>
              <w:t>_price</w:t>
            </w:r>
            <w:proofErr w:type="spellEnd"/>
            <w:r w:rsidRPr="00565FA0">
              <w:rPr>
                <w:rFonts w:ascii="Arial" w:eastAsia="Times" w:hAnsi="Arial"/>
                <w:b w:val="0"/>
                <w:bCs w:val="0"/>
                <w:color w:val="000000"/>
                <w:sz w:val="20"/>
                <w:lang w:val="en-GB"/>
              </w:rPr>
              <w:t xml:space="preserve"> cost,</w:t>
            </w:r>
          </w:p>
          <w:p w14:paraId="07069B0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wdd.selling</w:t>
            </w:r>
            <w:proofErr w:type="gramEnd"/>
            <w:r w:rsidRPr="00565FA0">
              <w:rPr>
                <w:rFonts w:ascii="Arial" w:eastAsia="Times" w:hAnsi="Arial"/>
                <w:b w:val="0"/>
                <w:bCs w:val="0"/>
                <w:color w:val="000000"/>
                <w:sz w:val="20"/>
                <w:lang w:val="en-GB"/>
              </w:rPr>
              <w:t>_price</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sale_price</w:t>
            </w:r>
            <w:proofErr w:type="spellEnd"/>
            <w:r w:rsidRPr="00565FA0">
              <w:rPr>
                <w:rFonts w:ascii="Arial" w:eastAsia="Times" w:hAnsi="Arial"/>
                <w:b w:val="0"/>
                <w:bCs w:val="0"/>
                <w:color w:val="000000"/>
                <w:sz w:val="20"/>
                <w:lang w:val="en-GB"/>
              </w:rPr>
              <w:t>,</w:t>
            </w:r>
          </w:p>
          <w:p w14:paraId="237672D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po_nbr</w:t>
            </w:r>
            <w:proofErr w:type="spellEnd"/>
            <w:r w:rsidRPr="00565FA0">
              <w:rPr>
                <w:rFonts w:ascii="Arial" w:eastAsia="Times" w:hAnsi="Arial"/>
                <w:b w:val="0"/>
                <w:bCs w:val="0"/>
                <w:color w:val="000000"/>
                <w:sz w:val="20"/>
                <w:lang w:val="en-GB"/>
              </w:rPr>
              <w:t>,</w:t>
            </w:r>
          </w:p>
          <w:p w14:paraId="121FD83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wdd.sales</w:t>
            </w:r>
            <w:proofErr w:type="gramEnd"/>
            <w:r w:rsidRPr="00565FA0">
              <w:rPr>
                <w:rFonts w:ascii="Arial" w:eastAsia="Times" w:hAnsi="Arial"/>
                <w:b w:val="0"/>
                <w:bCs w:val="0"/>
                <w:color w:val="000000"/>
                <w:sz w:val="20"/>
                <w:lang w:val="en-GB"/>
              </w:rPr>
              <w:t>_order_shipment_number</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shipment_nbr</w:t>
            </w:r>
            <w:proofErr w:type="spellEnd"/>
            <w:r w:rsidRPr="00565FA0">
              <w:rPr>
                <w:rFonts w:ascii="Arial" w:eastAsia="Times" w:hAnsi="Arial"/>
                <w:b w:val="0"/>
                <w:bCs w:val="0"/>
                <w:color w:val="000000"/>
                <w:sz w:val="20"/>
                <w:lang w:val="en-GB"/>
              </w:rPr>
              <w:t>,</w:t>
            </w:r>
          </w:p>
          <w:p w14:paraId="6AB6FF2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dest_facility_attr_a</w:t>
            </w:r>
            <w:proofErr w:type="spellEnd"/>
            <w:r w:rsidRPr="00565FA0">
              <w:rPr>
                <w:rFonts w:ascii="Arial" w:eastAsia="Times" w:hAnsi="Arial"/>
                <w:b w:val="0"/>
                <w:bCs w:val="0"/>
                <w:color w:val="000000"/>
                <w:sz w:val="20"/>
                <w:lang w:val="en-GB"/>
              </w:rPr>
              <w:t>,</w:t>
            </w:r>
          </w:p>
          <w:p w14:paraId="0967BCC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dest_facility_attr_b</w:t>
            </w:r>
            <w:proofErr w:type="spellEnd"/>
            <w:r w:rsidRPr="00565FA0">
              <w:rPr>
                <w:rFonts w:ascii="Arial" w:eastAsia="Times" w:hAnsi="Arial"/>
                <w:b w:val="0"/>
                <w:bCs w:val="0"/>
                <w:color w:val="000000"/>
                <w:sz w:val="20"/>
                <w:lang w:val="en-GB"/>
              </w:rPr>
              <w:t>,</w:t>
            </w:r>
          </w:p>
          <w:p w14:paraId="6BC22C4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dest_facility_attr_c_dtl</w:t>
            </w:r>
            <w:proofErr w:type="spellEnd"/>
            <w:r w:rsidRPr="00565FA0">
              <w:rPr>
                <w:rFonts w:ascii="Arial" w:eastAsia="Times" w:hAnsi="Arial"/>
                <w:b w:val="0"/>
                <w:bCs w:val="0"/>
                <w:color w:val="000000"/>
                <w:sz w:val="20"/>
                <w:lang w:val="en-GB"/>
              </w:rPr>
              <w:t>,</w:t>
            </w:r>
          </w:p>
          <w:p w14:paraId="1329A80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ref_nbr_1_dtl,</w:t>
            </w:r>
          </w:p>
          <w:p w14:paraId="401F5D9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host_ob_lpn_nbr_dtl</w:t>
            </w:r>
            <w:proofErr w:type="spellEnd"/>
            <w:r w:rsidRPr="00565FA0">
              <w:rPr>
                <w:rFonts w:ascii="Arial" w:eastAsia="Times" w:hAnsi="Arial"/>
                <w:b w:val="0"/>
                <w:bCs w:val="0"/>
                <w:color w:val="000000"/>
                <w:sz w:val="20"/>
                <w:lang w:val="en-GB"/>
              </w:rPr>
              <w:t>,</w:t>
            </w:r>
          </w:p>
          <w:p w14:paraId="0E57712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spl_instr_dtl</w:t>
            </w:r>
            <w:proofErr w:type="spellEnd"/>
            <w:r w:rsidRPr="00565FA0">
              <w:rPr>
                <w:rFonts w:ascii="Arial" w:eastAsia="Times" w:hAnsi="Arial"/>
                <w:b w:val="0"/>
                <w:bCs w:val="0"/>
                <w:color w:val="000000"/>
                <w:sz w:val="20"/>
                <w:lang w:val="en-GB"/>
              </w:rPr>
              <w:t>,</w:t>
            </w:r>
          </w:p>
          <w:p w14:paraId="4B9BED0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vas_activity_code_dtl</w:t>
            </w:r>
            <w:proofErr w:type="spellEnd"/>
            <w:r w:rsidRPr="00565FA0">
              <w:rPr>
                <w:rFonts w:ascii="Arial" w:eastAsia="Times" w:hAnsi="Arial"/>
                <w:b w:val="0"/>
                <w:bCs w:val="0"/>
                <w:color w:val="000000"/>
                <w:sz w:val="20"/>
                <w:lang w:val="en-GB"/>
              </w:rPr>
              <w:t>,</w:t>
            </w:r>
          </w:p>
          <w:p w14:paraId="37E22BC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cust_field_1_dtl,</w:t>
            </w:r>
          </w:p>
          <w:p w14:paraId="7AB5FDC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NULL cust_field_2_dtl,</w:t>
            </w:r>
          </w:p>
          <w:p w14:paraId="32D6AE7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cust_field_3_dtl,</w:t>
            </w:r>
          </w:p>
          <w:p w14:paraId="70F0C58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cust_field_4_dtl,</w:t>
            </w:r>
          </w:p>
          <w:p w14:paraId="5FD7B1C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cust_field_5_dtl,</w:t>
            </w:r>
          </w:p>
          <w:p w14:paraId="70CAF29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voucher_nbr_dtl</w:t>
            </w:r>
            <w:proofErr w:type="spellEnd"/>
            <w:r w:rsidRPr="00565FA0">
              <w:rPr>
                <w:rFonts w:ascii="Arial" w:eastAsia="Times" w:hAnsi="Arial"/>
                <w:b w:val="0"/>
                <w:bCs w:val="0"/>
                <w:color w:val="000000"/>
                <w:sz w:val="20"/>
                <w:lang w:val="en-GB"/>
              </w:rPr>
              <w:t>,</w:t>
            </w:r>
          </w:p>
          <w:p w14:paraId="34C9242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voucher_amount_dtl</w:t>
            </w:r>
            <w:proofErr w:type="spellEnd"/>
            <w:r w:rsidRPr="00565FA0">
              <w:rPr>
                <w:rFonts w:ascii="Arial" w:eastAsia="Times" w:hAnsi="Arial"/>
                <w:b w:val="0"/>
                <w:bCs w:val="0"/>
                <w:color w:val="000000"/>
                <w:sz w:val="20"/>
                <w:lang w:val="en-GB"/>
              </w:rPr>
              <w:t>,</w:t>
            </w:r>
          </w:p>
          <w:p w14:paraId="237DE1D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voucher_exp_date_dtl</w:t>
            </w:r>
            <w:proofErr w:type="spellEnd"/>
            <w:r w:rsidRPr="00565FA0">
              <w:rPr>
                <w:rFonts w:ascii="Arial" w:eastAsia="Times" w:hAnsi="Arial"/>
                <w:b w:val="0"/>
                <w:bCs w:val="0"/>
                <w:color w:val="000000"/>
                <w:sz w:val="20"/>
                <w:lang w:val="en-GB"/>
              </w:rPr>
              <w:t>,</w:t>
            </w:r>
          </w:p>
          <w:p w14:paraId="2F4DA28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req_pallet_nbr_dtl</w:t>
            </w:r>
            <w:proofErr w:type="spellEnd"/>
            <w:r w:rsidRPr="00565FA0">
              <w:rPr>
                <w:rFonts w:ascii="Arial" w:eastAsia="Times" w:hAnsi="Arial"/>
                <w:b w:val="0"/>
                <w:bCs w:val="0"/>
                <w:color w:val="000000"/>
                <w:sz w:val="20"/>
                <w:lang w:val="en-GB"/>
              </w:rPr>
              <w:t>,</w:t>
            </w:r>
          </w:p>
          <w:p w14:paraId="5060584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lock_code_dtl</w:t>
            </w:r>
            <w:proofErr w:type="spellEnd"/>
            <w:r w:rsidRPr="00565FA0">
              <w:rPr>
                <w:rFonts w:ascii="Arial" w:eastAsia="Times" w:hAnsi="Arial"/>
                <w:b w:val="0"/>
                <w:bCs w:val="0"/>
                <w:color w:val="000000"/>
                <w:sz w:val="20"/>
                <w:lang w:val="en-GB"/>
              </w:rPr>
              <w:t>,</w:t>
            </w:r>
          </w:p>
          <w:p w14:paraId="1B2769B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serial_nbr_dtl</w:t>
            </w:r>
            <w:proofErr w:type="spellEnd"/>
            <w:r w:rsidRPr="00565FA0">
              <w:rPr>
                <w:rFonts w:ascii="Arial" w:eastAsia="Times" w:hAnsi="Arial"/>
                <w:b w:val="0"/>
                <w:bCs w:val="0"/>
                <w:color w:val="000000"/>
                <w:sz w:val="20"/>
                <w:lang w:val="en-GB"/>
              </w:rPr>
              <w:t>,</w:t>
            </w:r>
          </w:p>
          <w:p w14:paraId="520F8E1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item_barcode_dtl</w:t>
            </w:r>
            <w:proofErr w:type="spellEnd"/>
            <w:r w:rsidRPr="00565FA0">
              <w:rPr>
                <w:rFonts w:ascii="Arial" w:eastAsia="Times" w:hAnsi="Arial"/>
                <w:b w:val="0"/>
                <w:bCs w:val="0"/>
                <w:color w:val="000000"/>
                <w:sz w:val="20"/>
                <w:lang w:val="en-GB"/>
              </w:rPr>
              <w:t>,</w:t>
            </w:r>
          </w:p>
          <w:p w14:paraId="39CABE7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uom_dtl</w:t>
            </w:r>
            <w:proofErr w:type="spellEnd"/>
            <w:r w:rsidRPr="00565FA0">
              <w:rPr>
                <w:rFonts w:ascii="Arial" w:eastAsia="Times" w:hAnsi="Arial"/>
                <w:b w:val="0"/>
                <w:bCs w:val="0"/>
                <w:color w:val="000000"/>
                <w:sz w:val="20"/>
                <w:lang w:val="en-GB"/>
              </w:rPr>
              <w:t>,</w:t>
            </w:r>
          </w:p>
          <w:p w14:paraId="31F9478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cust_date_1_dtl,</w:t>
            </w:r>
          </w:p>
          <w:p w14:paraId="4339C24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cust_date_2_dtl,</w:t>
            </w:r>
          </w:p>
          <w:p w14:paraId="19DF45D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cust_date_3_dtl,</w:t>
            </w:r>
          </w:p>
          <w:p w14:paraId="2587CC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cust_date_4_dtl,</w:t>
            </w:r>
          </w:p>
          <w:p w14:paraId="65BD6AE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cust_date_5_dtl,</w:t>
            </w:r>
          </w:p>
          <w:p w14:paraId="2EBBB57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cust_decimal_1_dtl,</w:t>
            </w:r>
          </w:p>
          <w:p w14:paraId="722CF52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cust_decimal_2_dtl,</w:t>
            </w:r>
          </w:p>
          <w:p w14:paraId="41C7084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cust_decimal_3_dtl,</w:t>
            </w:r>
          </w:p>
          <w:p w14:paraId="0B96787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cust_decimal_4_dtl,</w:t>
            </w:r>
          </w:p>
          <w:p w14:paraId="26986F2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cust_decimal_5_dtl,</w:t>
            </w:r>
          </w:p>
          <w:p w14:paraId="40ED2A0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cust_short_text_1_dtl,</w:t>
            </w:r>
          </w:p>
          <w:p w14:paraId="6571EF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cust_short_text_2_dtl,</w:t>
            </w:r>
          </w:p>
          <w:p w14:paraId="5EFE4B6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cust_short_text_3_dtl,</w:t>
            </w:r>
          </w:p>
          <w:p w14:paraId="5CA0A8C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cust_short_text_4_dtl,</w:t>
            </w:r>
          </w:p>
          <w:p w14:paraId="1A78CB9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cust_short_text_5_dtl,</w:t>
            </w:r>
          </w:p>
          <w:p w14:paraId="27282BA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cust_short_text_6_dtl,</w:t>
            </w:r>
          </w:p>
          <w:p w14:paraId="4B1EF1B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cust_short_text_7_dtl,</w:t>
            </w:r>
          </w:p>
          <w:p w14:paraId="7D2CE49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cust_short_text_8_dtl,</w:t>
            </w:r>
          </w:p>
          <w:p w14:paraId="3E4A0AC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cust_short_text_9_dtl,</w:t>
            </w:r>
          </w:p>
          <w:p w14:paraId="398D899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cust_short_text_10_dtl,</w:t>
            </w:r>
          </w:p>
          <w:p w14:paraId="05E3DF9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cust_short_text_11_dtl,</w:t>
            </w:r>
          </w:p>
          <w:p w14:paraId="1204674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cust_short_text_12_dtl,</w:t>
            </w:r>
          </w:p>
          <w:p w14:paraId="4DFA47E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cust_long_text_1_dtl,</w:t>
            </w:r>
          </w:p>
          <w:p w14:paraId="15A595E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cust_long_text_2_dtl,</w:t>
            </w:r>
          </w:p>
          <w:p w14:paraId="0C758E9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cust_long_text_3_dtl,</w:t>
            </w:r>
          </w:p>
          <w:p w14:paraId="14EC53D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invn_attr_d_dtl</w:t>
            </w:r>
            <w:proofErr w:type="spellEnd"/>
            <w:r w:rsidRPr="00565FA0">
              <w:rPr>
                <w:rFonts w:ascii="Arial" w:eastAsia="Times" w:hAnsi="Arial"/>
                <w:b w:val="0"/>
                <w:bCs w:val="0"/>
                <w:color w:val="000000"/>
                <w:sz w:val="20"/>
                <w:lang w:val="en-GB"/>
              </w:rPr>
              <w:t>,</w:t>
            </w:r>
          </w:p>
          <w:p w14:paraId="4958DA7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invn_attr_e_dtl</w:t>
            </w:r>
            <w:proofErr w:type="spellEnd"/>
            <w:r w:rsidRPr="00565FA0">
              <w:rPr>
                <w:rFonts w:ascii="Arial" w:eastAsia="Times" w:hAnsi="Arial"/>
                <w:b w:val="0"/>
                <w:bCs w:val="0"/>
                <w:color w:val="000000"/>
                <w:sz w:val="20"/>
                <w:lang w:val="en-GB"/>
              </w:rPr>
              <w:t>,</w:t>
            </w:r>
          </w:p>
          <w:p w14:paraId="70C1B0A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invn_attr_f_dtl</w:t>
            </w:r>
            <w:proofErr w:type="spellEnd"/>
            <w:r w:rsidRPr="00565FA0">
              <w:rPr>
                <w:rFonts w:ascii="Arial" w:eastAsia="Times" w:hAnsi="Arial"/>
                <w:b w:val="0"/>
                <w:bCs w:val="0"/>
                <w:color w:val="000000"/>
                <w:sz w:val="20"/>
                <w:lang w:val="en-GB"/>
              </w:rPr>
              <w:t>,</w:t>
            </w:r>
          </w:p>
          <w:p w14:paraId="51A354C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invn_attr_g_dtl</w:t>
            </w:r>
            <w:proofErr w:type="spellEnd"/>
            <w:r w:rsidRPr="00565FA0">
              <w:rPr>
                <w:rFonts w:ascii="Arial" w:eastAsia="Times" w:hAnsi="Arial"/>
                <w:b w:val="0"/>
                <w:bCs w:val="0"/>
                <w:color w:val="000000"/>
                <w:sz w:val="20"/>
                <w:lang w:val="en-GB"/>
              </w:rPr>
              <w:t>,</w:t>
            </w:r>
          </w:p>
          <w:p w14:paraId="01F758A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dla.source</w:t>
            </w:r>
            <w:proofErr w:type="gramEnd"/>
            <w:r w:rsidRPr="00565FA0">
              <w:rPr>
                <w:rFonts w:ascii="Arial" w:eastAsia="Times" w:hAnsi="Arial"/>
                <w:b w:val="0"/>
                <w:bCs w:val="0"/>
                <w:color w:val="000000"/>
                <w:sz w:val="20"/>
                <w:lang w:val="en-GB"/>
              </w:rPr>
              <w:t>_line_id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ship_request_line_dtl</w:t>
            </w:r>
            <w:proofErr w:type="spellEnd"/>
          </w:p>
          <w:p w14:paraId="09104DF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FROM </w:t>
            </w:r>
            <w:proofErr w:type="spellStart"/>
            <w:r w:rsidRPr="00565FA0">
              <w:rPr>
                <w:rFonts w:ascii="Arial" w:eastAsia="Times" w:hAnsi="Arial"/>
                <w:b w:val="0"/>
                <w:bCs w:val="0"/>
                <w:color w:val="000000"/>
                <w:sz w:val="20"/>
                <w:lang w:val="en-GB"/>
              </w:rPr>
              <w:t>wsh_delivery_details</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wdd</w:t>
            </w:r>
            <w:proofErr w:type="spellEnd"/>
            <w:r w:rsidRPr="00565FA0">
              <w:rPr>
                <w:rFonts w:ascii="Arial" w:eastAsia="Times" w:hAnsi="Arial"/>
                <w:b w:val="0"/>
                <w:bCs w:val="0"/>
                <w:color w:val="000000"/>
                <w:sz w:val="20"/>
                <w:lang w:val="en-GB"/>
              </w:rPr>
              <w:t>,</w:t>
            </w:r>
          </w:p>
          <w:p w14:paraId="518BD40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w:t>
            </w:r>
            <w:proofErr w:type="spellStart"/>
            <w:r w:rsidRPr="00565FA0">
              <w:rPr>
                <w:rFonts w:ascii="Arial" w:eastAsia="Times" w:hAnsi="Arial"/>
                <w:b w:val="0"/>
                <w:bCs w:val="0"/>
                <w:color w:val="000000"/>
                <w:sz w:val="20"/>
                <w:lang w:val="en-GB"/>
              </w:rPr>
              <w:t>inv_transfer_order_headers</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dha</w:t>
            </w:r>
            <w:proofErr w:type="spellEnd"/>
            <w:r w:rsidRPr="00565FA0">
              <w:rPr>
                <w:rFonts w:ascii="Arial" w:eastAsia="Times" w:hAnsi="Arial"/>
                <w:b w:val="0"/>
                <w:bCs w:val="0"/>
                <w:color w:val="000000"/>
                <w:sz w:val="20"/>
                <w:lang w:val="en-GB"/>
              </w:rPr>
              <w:t>,</w:t>
            </w:r>
          </w:p>
          <w:p w14:paraId="7C51CC1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inv_transfer_order_lines</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dla</w:t>
            </w:r>
            <w:proofErr w:type="spellEnd"/>
            <w:r w:rsidRPr="00565FA0">
              <w:rPr>
                <w:rFonts w:ascii="Arial" w:eastAsia="Times" w:hAnsi="Arial"/>
                <w:b w:val="0"/>
                <w:bCs w:val="0"/>
                <w:color w:val="000000"/>
                <w:sz w:val="20"/>
                <w:lang w:val="en-GB"/>
              </w:rPr>
              <w:t>,</w:t>
            </w:r>
          </w:p>
          <w:p w14:paraId="690FDB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hr_locations_all</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hzl</w:t>
            </w:r>
            <w:proofErr w:type="spellEnd"/>
            <w:r w:rsidRPr="00565FA0">
              <w:rPr>
                <w:rFonts w:ascii="Arial" w:eastAsia="Times" w:hAnsi="Arial"/>
                <w:b w:val="0"/>
                <w:bCs w:val="0"/>
                <w:color w:val="000000"/>
                <w:sz w:val="20"/>
                <w:lang w:val="en-GB"/>
              </w:rPr>
              <w:t>,</w:t>
            </w:r>
          </w:p>
          <w:p w14:paraId="2064F0F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HZ_PARTIES </w:t>
            </w:r>
            <w:proofErr w:type="spellStart"/>
            <w:r w:rsidRPr="00565FA0">
              <w:rPr>
                <w:rFonts w:ascii="Arial" w:eastAsia="Times" w:hAnsi="Arial"/>
                <w:b w:val="0"/>
                <w:bCs w:val="0"/>
                <w:color w:val="000000"/>
                <w:sz w:val="20"/>
                <w:lang w:val="en-GB"/>
              </w:rPr>
              <w:t>hzp</w:t>
            </w:r>
            <w:proofErr w:type="spellEnd"/>
            <w:r w:rsidRPr="00565FA0">
              <w:rPr>
                <w:rFonts w:ascii="Arial" w:eastAsia="Times" w:hAnsi="Arial"/>
                <w:b w:val="0"/>
                <w:bCs w:val="0"/>
                <w:color w:val="000000"/>
                <w:sz w:val="20"/>
                <w:lang w:val="en-GB"/>
              </w:rPr>
              <w:t>,</w:t>
            </w:r>
          </w:p>
          <w:p w14:paraId="5B7C9B9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wsh_new_deliveries</w:t>
            </w:r>
            <w:proofErr w:type="spellEnd"/>
            <w:r w:rsidRPr="00565FA0">
              <w:rPr>
                <w:rFonts w:ascii="Arial" w:eastAsia="Times" w:hAnsi="Arial"/>
                <w:b w:val="0"/>
                <w:bCs w:val="0"/>
                <w:color w:val="000000"/>
                <w:sz w:val="20"/>
                <w:lang w:val="en-GB"/>
              </w:rPr>
              <w:t xml:space="preserve"> del,</w:t>
            </w:r>
          </w:p>
          <w:p w14:paraId="566A506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WSH_DELIVERY_ASSIGNMENTS </w:t>
            </w:r>
            <w:proofErr w:type="spellStart"/>
            <w:r w:rsidRPr="00565FA0">
              <w:rPr>
                <w:rFonts w:ascii="Arial" w:eastAsia="Times" w:hAnsi="Arial"/>
                <w:b w:val="0"/>
                <w:bCs w:val="0"/>
                <w:color w:val="000000"/>
                <w:sz w:val="20"/>
                <w:lang w:val="en-GB"/>
              </w:rPr>
              <w:t>asg</w:t>
            </w:r>
            <w:proofErr w:type="spellEnd"/>
            <w:r w:rsidRPr="00565FA0">
              <w:rPr>
                <w:rFonts w:ascii="Arial" w:eastAsia="Times" w:hAnsi="Arial"/>
                <w:b w:val="0"/>
                <w:bCs w:val="0"/>
                <w:color w:val="000000"/>
                <w:sz w:val="20"/>
                <w:lang w:val="en-GB"/>
              </w:rPr>
              <w:t>,</w:t>
            </w:r>
          </w:p>
          <w:p w14:paraId="479BDAC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EGP_SYSTEM_ITEMS_B </w:t>
            </w:r>
            <w:proofErr w:type="gramStart"/>
            <w:r w:rsidRPr="00565FA0">
              <w:rPr>
                <w:rFonts w:ascii="Arial" w:eastAsia="Times" w:hAnsi="Arial"/>
                <w:b w:val="0"/>
                <w:bCs w:val="0"/>
                <w:color w:val="000000"/>
                <w:sz w:val="20"/>
                <w:lang w:val="en-GB"/>
              </w:rPr>
              <w:t>ITM ,</w:t>
            </w:r>
            <w:proofErr w:type="gramEnd"/>
          </w:p>
          <w:p w14:paraId="41260B0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w:t>
            </w:r>
            <w:proofErr w:type="gramStart"/>
            <w:r w:rsidRPr="00565FA0">
              <w:rPr>
                <w:rFonts w:ascii="Arial" w:eastAsia="Times" w:hAnsi="Arial"/>
                <w:b w:val="0"/>
                <w:bCs w:val="0"/>
                <w:color w:val="000000"/>
                <w:sz w:val="20"/>
                <w:lang w:val="en-GB"/>
              </w:rPr>
              <w:t>rha.attribute</w:t>
            </w:r>
            <w:proofErr w:type="gramEnd"/>
            <w:r w:rsidRPr="00565FA0">
              <w:rPr>
                <w:rFonts w:ascii="Arial" w:eastAsia="Times" w:hAnsi="Arial"/>
                <w:b w:val="0"/>
                <w:bCs w:val="0"/>
                <w:color w:val="000000"/>
                <w:sz w:val="20"/>
                <w:lang w:val="en-GB"/>
              </w:rPr>
              <w:t>1,</w:t>
            </w:r>
          </w:p>
          <w:p w14:paraId="6B8288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rha.attribute</w:t>
            </w:r>
            <w:proofErr w:type="gramEnd"/>
            <w:r w:rsidRPr="00565FA0">
              <w:rPr>
                <w:rFonts w:ascii="Arial" w:eastAsia="Times" w:hAnsi="Arial"/>
                <w:b w:val="0"/>
                <w:bCs w:val="0"/>
                <w:color w:val="000000"/>
                <w:sz w:val="20"/>
                <w:lang w:val="en-GB"/>
              </w:rPr>
              <w:t>2,</w:t>
            </w:r>
          </w:p>
          <w:p w14:paraId="09C1387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rha.attribute</w:t>
            </w:r>
            <w:proofErr w:type="gramEnd"/>
            <w:r w:rsidRPr="00565FA0">
              <w:rPr>
                <w:rFonts w:ascii="Arial" w:eastAsia="Times" w:hAnsi="Arial"/>
                <w:b w:val="0"/>
                <w:bCs w:val="0"/>
                <w:color w:val="000000"/>
                <w:sz w:val="20"/>
                <w:lang w:val="en-GB"/>
              </w:rPr>
              <w:t>_number3,</w:t>
            </w:r>
          </w:p>
          <w:p w14:paraId="54A050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rla.to_header_id</w:t>
            </w:r>
            <w:proofErr w:type="spellEnd"/>
            <w:r w:rsidRPr="00565FA0">
              <w:rPr>
                <w:rFonts w:ascii="Arial" w:eastAsia="Times" w:hAnsi="Arial"/>
                <w:b w:val="0"/>
                <w:bCs w:val="0"/>
                <w:color w:val="000000"/>
                <w:sz w:val="20"/>
                <w:lang w:val="en-GB"/>
              </w:rPr>
              <w:t>,</w:t>
            </w:r>
          </w:p>
          <w:p w14:paraId="2542D03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rla.to_line_id</w:t>
            </w:r>
            <w:proofErr w:type="spellEnd"/>
            <w:r w:rsidRPr="00565FA0">
              <w:rPr>
                <w:rFonts w:ascii="Arial" w:eastAsia="Times" w:hAnsi="Arial"/>
                <w:b w:val="0"/>
                <w:bCs w:val="0"/>
                <w:color w:val="000000"/>
                <w:sz w:val="20"/>
                <w:lang w:val="en-GB"/>
              </w:rPr>
              <w:t>,</w:t>
            </w:r>
          </w:p>
          <w:p w14:paraId="0F3A94A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rla.DESTINATION</w:t>
            </w:r>
            <w:proofErr w:type="gramEnd"/>
            <w:r w:rsidRPr="00565FA0">
              <w:rPr>
                <w:rFonts w:ascii="Arial" w:eastAsia="Times" w:hAnsi="Arial"/>
                <w:b w:val="0"/>
                <w:bCs w:val="0"/>
                <w:color w:val="000000"/>
                <w:sz w:val="20"/>
                <w:lang w:val="en-GB"/>
              </w:rPr>
              <w:t>_SUBINVENTORY</w:t>
            </w:r>
            <w:proofErr w:type="spellEnd"/>
          </w:p>
          <w:p w14:paraId="5565161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POR_REQUISITION_HEADERS_ALL </w:t>
            </w:r>
            <w:proofErr w:type="spellStart"/>
            <w:r w:rsidRPr="00565FA0">
              <w:rPr>
                <w:rFonts w:ascii="Arial" w:eastAsia="Times" w:hAnsi="Arial"/>
                <w:b w:val="0"/>
                <w:bCs w:val="0"/>
                <w:color w:val="000000"/>
                <w:sz w:val="20"/>
                <w:lang w:val="en-GB"/>
              </w:rPr>
              <w:t>rha</w:t>
            </w:r>
            <w:proofErr w:type="spellEnd"/>
            <w:r w:rsidRPr="00565FA0">
              <w:rPr>
                <w:rFonts w:ascii="Arial" w:eastAsia="Times" w:hAnsi="Arial"/>
                <w:b w:val="0"/>
                <w:bCs w:val="0"/>
                <w:color w:val="000000"/>
                <w:sz w:val="20"/>
                <w:lang w:val="en-GB"/>
              </w:rPr>
              <w:t>,</w:t>
            </w:r>
          </w:p>
          <w:p w14:paraId="220C76C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POR_REQUISITION_LINES_ALL </w:t>
            </w:r>
            <w:proofErr w:type="spellStart"/>
            <w:r w:rsidRPr="00565FA0">
              <w:rPr>
                <w:rFonts w:ascii="Arial" w:eastAsia="Times" w:hAnsi="Arial"/>
                <w:b w:val="0"/>
                <w:bCs w:val="0"/>
                <w:color w:val="000000"/>
                <w:sz w:val="20"/>
                <w:lang w:val="en-GB"/>
              </w:rPr>
              <w:t>rla</w:t>
            </w:r>
            <w:proofErr w:type="spellEnd"/>
          </w:p>
          <w:p w14:paraId="53345EC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w:t>
            </w:r>
            <w:proofErr w:type="spellStart"/>
            <w:proofErr w:type="gramStart"/>
            <w:r w:rsidRPr="00565FA0">
              <w:rPr>
                <w:rFonts w:ascii="Arial" w:eastAsia="Times" w:hAnsi="Arial"/>
                <w:b w:val="0"/>
                <w:bCs w:val="0"/>
                <w:color w:val="000000"/>
                <w:sz w:val="20"/>
                <w:lang w:val="en-GB"/>
              </w:rPr>
              <w:t>rha.REQUISITION</w:t>
            </w:r>
            <w:proofErr w:type="gramEnd"/>
            <w:r w:rsidRPr="00565FA0">
              <w:rPr>
                <w:rFonts w:ascii="Arial" w:eastAsia="Times" w:hAnsi="Arial"/>
                <w:b w:val="0"/>
                <w:bCs w:val="0"/>
                <w:color w:val="000000"/>
                <w:sz w:val="20"/>
                <w:lang w:val="en-GB"/>
              </w:rPr>
              <w:t>_HEADER_ID</w:t>
            </w:r>
            <w:proofErr w:type="spellEnd"/>
            <w:r w:rsidRPr="00565FA0">
              <w:rPr>
                <w:rFonts w:ascii="Arial" w:eastAsia="Times" w:hAnsi="Arial"/>
                <w:b w:val="0"/>
                <w:bCs w:val="0"/>
                <w:color w:val="000000"/>
                <w:sz w:val="20"/>
                <w:lang w:val="en-GB"/>
              </w:rPr>
              <w:t>=</w:t>
            </w:r>
            <w:proofErr w:type="spellStart"/>
            <w:r w:rsidRPr="00565FA0">
              <w:rPr>
                <w:rFonts w:ascii="Arial" w:eastAsia="Times" w:hAnsi="Arial"/>
                <w:b w:val="0"/>
                <w:bCs w:val="0"/>
                <w:color w:val="000000"/>
                <w:sz w:val="20"/>
                <w:lang w:val="en-GB"/>
              </w:rPr>
              <w:t>rla.REQUISITION_HEADER_ID</w:t>
            </w:r>
            <w:proofErr w:type="spellEnd"/>
          </w:p>
          <w:p w14:paraId="1B2570A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AND </w:t>
            </w:r>
            <w:proofErr w:type="spellStart"/>
            <w:proofErr w:type="gramStart"/>
            <w:r w:rsidRPr="00565FA0">
              <w:rPr>
                <w:rFonts w:ascii="Arial" w:eastAsia="Times" w:hAnsi="Arial"/>
                <w:b w:val="0"/>
                <w:bCs w:val="0"/>
                <w:color w:val="000000"/>
                <w:sz w:val="20"/>
                <w:lang w:val="en-GB"/>
              </w:rPr>
              <w:t>rha.line</w:t>
            </w:r>
            <w:proofErr w:type="gramEnd"/>
            <w:r w:rsidRPr="00565FA0">
              <w:rPr>
                <w:rFonts w:ascii="Arial" w:eastAsia="Times" w:hAnsi="Arial"/>
                <w:b w:val="0"/>
                <w:bCs w:val="0"/>
                <w:color w:val="000000"/>
                <w:sz w:val="20"/>
                <w:lang w:val="en-GB"/>
              </w:rPr>
              <w:t>_group</w:t>
            </w:r>
            <w:proofErr w:type="spellEnd"/>
            <w:r w:rsidRPr="00565FA0">
              <w:rPr>
                <w:rFonts w:ascii="Arial" w:eastAsia="Times" w:hAnsi="Arial"/>
                <w:b w:val="0"/>
                <w:bCs w:val="0"/>
                <w:color w:val="000000"/>
                <w:sz w:val="20"/>
                <w:lang w:val="en-GB"/>
              </w:rPr>
              <w:t xml:space="preserve">             ='TRANSFER_ORDER'</w:t>
            </w:r>
          </w:p>
          <w:p w14:paraId="0660A26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req</w:t>
            </w:r>
            <w:proofErr w:type="spellEnd"/>
            <w:proofErr w:type="gramEnd"/>
          </w:p>
          <w:p w14:paraId="4441E43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WHERE </w:t>
            </w:r>
            <w:proofErr w:type="spellStart"/>
            <w:proofErr w:type="gramStart"/>
            <w:r w:rsidRPr="00565FA0">
              <w:rPr>
                <w:rFonts w:ascii="Arial" w:eastAsia="Times" w:hAnsi="Arial"/>
                <w:b w:val="0"/>
                <w:bCs w:val="0"/>
                <w:color w:val="000000"/>
                <w:sz w:val="20"/>
                <w:lang w:val="en-GB"/>
              </w:rPr>
              <w:t>dha.header</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dla.header_id</w:t>
            </w:r>
            <w:proofErr w:type="spellEnd"/>
          </w:p>
          <w:p w14:paraId="2EDCD35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wdd.sales</w:t>
            </w:r>
            <w:proofErr w:type="gramEnd"/>
            <w:r w:rsidRPr="00565FA0">
              <w:rPr>
                <w:rFonts w:ascii="Arial" w:eastAsia="Times" w:hAnsi="Arial"/>
                <w:b w:val="0"/>
                <w:bCs w:val="0"/>
                <w:color w:val="000000"/>
                <w:sz w:val="20"/>
                <w:lang w:val="en-GB"/>
              </w:rPr>
              <w:t>_order_number</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dha.header_number</w:t>
            </w:r>
            <w:proofErr w:type="spellEnd"/>
          </w:p>
          <w:p w14:paraId="68A3B34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dla.line</w:t>
            </w:r>
            <w:proofErr w:type="gramEnd"/>
            <w:r w:rsidRPr="00565FA0">
              <w:rPr>
                <w:rFonts w:ascii="Arial" w:eastAsia="Times" w:hAnsi="Arial"/>
                <w:b w:val="0"/>
                <w:bCs w:val="0"/>
                <w:color w:val="000000"/>
                <w:sz w:val="20"/>
                <w:lang w:val="en-GB"/>
              </w:rPr>
              <w:t>_number</w:t>
            </w:r>
            <w:proofErr w:type="spellEnd"/>
            <w:r w:rsidRPr="00565FA0">
              <w:rPr>
                <w:rFonts w:ascii="Arial" w:eastAsia="Times" w:hAnsi="Arial"/>
                <w:b w:val="0"/>
                <w:bCs w:val="0"/>
                <w:color w:val="000000"/>
                <w:sz w:val="20"/>
                <w:lang w:val="en-GB"/>
              </w:rPr>
              <w:t xml:space="preserve">                                                                             = </w:t>
            </w:r>
            <w:proofErr w:type="spellStart"/>
            <w:r w:rsidRPr="00565FA0">
              <w:rPr>
                <w:rFonts w:ascii="Arial" w:eastAsia="Times" w:hAnsi="Arial"/>
                <w:b w:val="0"/>
                <w:bCs w:val="0"/>
                <w:color w:val="000000"/>
                <w:sz w:val="20"/>
                <w:lang w:val="en-GB"/>
              </w:rPr>
              <w:t>wdd.sales_order_line_number</w:t>
            </w:r>
            <w:proofErr w:type="spellEnd"/>
          </w:p>
          <w:p w14:paraId="6B207C8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wdd.ship</w:t>
            </w:r>
            <w:proofErr w:type="gramEnd"/>
            <w:r w:rsidRPr="00565FA0">
              <w:rPr>
                <w:rFonts w:ascii="Arial" w:eastAsia="Times" w:hAnsi="Arial"/>
                <w:b w:val="0"/>
                <w:bCs w:val="0"/>
                <w:color w:val="000000"/>
                <w:sz w:val="20"/>
                <w:lang w:val="en-GB"/>
              </w:rPr>
              <w:t>_to_location_id</w:t>
            </w:r>
            <w:proofErr w:type="spellEnd"/>
            <w:r w:rsidRPr="00565FA0">
              <w:rPr>
                <w:rFonts w:ascii="Arial" w:eastAsia="Times" w:hAnsi="Arial"/>
                <w:b w:val="0"/>
                <w:bCs w:val="0"/>
                <w:color w:val="000000"/>
                <w:sz w:val="20"/>
                <w:lang w:val="en-GB"/>
              </w:rPr>
              <w:t xml:space="preserve">                                                                     = </w:t>
            </w:r>
            <w:proofErr w:type="spellStart"/>
            <w:r w:rsidRPr="00565FA0">
              <w:rPr>
                <w:rFonts w:ascii="Arial" w:eastAsia="Times" w:hAnsi="Arial"/>
                <w:b w:val="0"/>
                <w:bCs w:val="0"/>
                <w:color w:val="000000"/>
                <w:sz w:val="20"/>
                <w:lang w:val="en-GB"/>
              </w:rPr>
              <w:t>hzl.location_id</w:t>
            </w:r>
            <w:proofErr w:type="spellEnd"/>
          </w:p>
          <w:p w14:paraId="5855746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hzp.party</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wdd.sold_to_party_id</w:t>
            </w:r>
            <w:proofErr w:type="spellEnd"/>
          </w:p>
          <w:p w14:paraId="615F398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wdd.delivery</w:t>
            </w:r>
            <w:proofErr w:type="gramEnd"/>
            <w:r w:rsidRPr="00565FA0">
              <w:rPr>
                <w:rFonts w:ascii="Arial" w:eastAsia="Times" w:hAnsi="Arial"/>
                <w:b w:val="0"/>
                <w:bCs w:val="0"/>
                <w:color w:val="000000"/>
                <w:sz w:val="20"/>
                <w:lang w:val="en-GB"/>
              </w:rPr>
              <w:t>_detail_id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asg.delivery_detail_id</w:t>
            </w:r>
            <w:proofErr w:type="spellEnd"/>
          </w:p>
          <w:p w14:paraId="1D2FE7E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AND ITM.INVENTORY_ITEM_ID                                                                       =</w:t>
            </w:r>
            <w:proofErr w:type="spellStart"/>
            <w:proofErr w:type="gramStart"/>
            <w:r w:rsidRPr="00565FA0">
              <w:rPr>
                <w:rFonts w:ascii="Arial" w:eastAsia="Times" w:hAnsi="Arial"/>
                <w:b w:val="0"/>
                <w:bCs w:val="0"/>
                <w:color w:val="000000"/>
                <w:sz w:val="20"/>
                <w:lang w:val="en-GB"/>
              </w:rPr>
              <w:t>wdd.INVENTORY</w:t>
            </w:r>
            <w:proofErr w:type="gramEnd"/>
            <w:r w:rsidRPr="00565FA0">
              <w:rPr>
                <w:rFonts w:ascii="Arial" w:eastAsia="Times" w:hAnsi="Arial"/>
                <w:b w:val="0"/>
                <w:bCs w:val="0"/>
                <w:color w:val="000000"/>
                <w:sz w:val="20"/>
                <w:lang w:val="en-GB"/>
              </w:rPr>
              <w:t>_ITEM_ID</w:t>
            </w:r>
            <w:proofErr w:type="spellEnd"/>
          </w:p>
          <w:p w14:paraId="51DFA72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AND ITM.ORGANIZATION_ID                                                                         =</w:t>
            </w:r>
            <w:proofErr w:type="spellStart"/>
            <w:proofErr w:type="gramStart"/>
            <w:r w:rsidRPr="00565FA0">
              <w:rPr>
                <w:rFonts w:ascii="Arial" w:eastAsia="Times" w:hAnsi="Arial"/>
                <w:b w:val="0"/>
                <w:bCs w:val="0"/>
                <w:color w:val="000000"/>
                <w:sz w:val="20"/>
                <w:lang w:val="en-GB"/>
              </w:rPr>
              <w:t>wdd.ORGANIZATION</w:t>
            </w:r>
            <w:proofErr w:type="gramEnd"/>
            <w:r w:rsidRPr="00565FA0">
              <w:rPr>
                <w:rFonts w:ascii="Arial" w:eastAsia="Times" w:hAnsi="Arial"/>
                <w:b w:val="0"/>
                <w:bCs w:val="0"/>
                <w:color w:val="000000"/>
                <w:sz w:val="20"/>
                <w:lang w:val="en-GB"/>
              </w:rPr>
              <w:t>_ID</w:t>
            </w:r>
            <w:proofErr w:type="spellEnd"/>
          </w:p>
          <w:p w14:paraId="0C1BC1F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asg.delivery</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del.delivery_id</w:t>
            </w:r>
            <w:proofErr w:type="spellEnd"/>
          </w:p>
          <w:p w14:paraId="1FED92F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dha.header</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req.to_header_id</w:t>
            </w:r>
            <w:proofErr w:type="spellEnd"/>
            <w:r w:rsidRPr="00565FA0">
              <w:rPr>
                <w:rFonts w:ascii="Arial" w:eastAsia="Times" w:hAnsi="Arial"/>
                <w:b w:val="0"/>
                <w:bCs w:val="0"/>
                <w:color w:val="000000"/>
                <w:sz w:val="20"/>
                <w:lang w:val="en-GB"/>
              </w:rPr>
              <w:t>(+)</w:t>
            </w:r>
          </w:p>
          <w:p w14:paraId="782C3DA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dla.line</w:t>
            </w:r>
            <w:proofErr w:type="gramEnd"/>
            <w:r w:rsidRPr="00565FA0">
              <w:rPr>
                <w:rFonts w:ascii="Arial" w:eastAsia="Times" w:hAnsi="Arial"/>
                <w:b w:val="0"/>
                <w:bCs w:val="0"/>
                <w:color w:val="000000"/>
                <w:sz w:val="20"/>
                <w:lang w:val="en-GB"/>
              </w:rPr>
              <w:t>_id</w:t>
            </w:r>
            <w:proofErr w:type="spellEnd"/>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req.to_line_id</w:t>
            </w:r>
            <w:proofErr w:type="spellEnd"/>
            <w:r w:rsidRPr="00565FA0">
              <w:rPr>
                <w:rFonts w:ascii="Arial" w:eastAsia="Times" w:hAnsi="Arial"/>
                <w:b w:val="0"/>
                <w:bCs w:val="0"/>
                <w:color w:val="000000"/>
                <w:sz w:val="20"/>
                <w:lang w:val="en-GB"/>
              </w:rPr>
              <w:t>(+)</w:t>
            </w:r>
          </w:p>
          <w:p w14:paraId="5446691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proofErr w:type="gramStart"/>
            <w:r w:rsidRPr="00565FA0">
              <w:rPr>
                <w:rFonts w:ascii="Arial" w:eastAsia="Times" w:hAnsi="Arial"/>
                <w:b w:val="0"/>
                <w:bCs w:val="0"/>
                <w:color w:val="000000"/>
                <w:sz w:val="20"/>
                <w:lang w:val="en-GB"/>
              </w:rPr>
              <w:t>wdd.SOURCE</w:t>
            </w:r>
            <w:proofErr w:type="gramEnd"/>
            <w:r w:rsidRPr="00565FA0">
              <w:rPr>
                <w:rFonts w:ascii="Arial" w:eastAsia="Times" w:hAnsi="Arial"/>
                <w:b w:val="0"/>
                <w:bCs w:val="0"/>
                <w:color w:val="000000"/>
                <w:sz w:val="20"/>
                <w:lang w:val="en-GB"/>
              </w:rPr>
              <w:t>_LINE_TYPE</w:t>
            </w:r>
            <w:proofErr w:type="spellEnd"/>
            <w:r w:rsidRPr="00565FA0">
              <w:rPr>
                <w:rFonts w:ascii="Arial" w:eastAsia="Times" w:hAnsi="Arial"/>
                <w:b w:val="0"/>
                <w:bCs w:val="0"/>
                <w:color w:val="000000"/>
                <w:sz w:val="20"/>
                <w:lang w:val="en-GB"/>
              </w:rPr>
              <w:t xml:space="preserve">                                                                        ='TRANSFER_ORDER'</w:t>
            </w:r>
          </w:p>
          <w:p w14:paraId="2C3B6CF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spellStart"/>
            <w:r w:rsidRPr="00565FA0">
              <w:rPr>
                <w:rFonts w:ascii="Arial" w:eastAsia="Times" w:hAnsi="Arial"/>
                <w:b w:val="0"/>
                <w:bCs w:val="0"/>
                <w:color w:val="000000"/>
                <w:sz w:val="20"/>
                <w:lang w:val="en-GB"/>
              </w:rPr>
              <w:t>released_status</w:t>
            </w:r>
            <w:proofErr w:type="spellEnd"/>
            <w:r w:rsidRPr="00565FA0">
              <w:rPr>
                <w:rFonts w:ascii="Arial" w:eastAsia="Times" w:hAnsi="Arial"/>
                <w:b w:val="0"/>
                <w:bCs w:val="0"/>
                <w:color w:val="000000"/>
                <w:sz w:val="20"/>
                <w:lang w:val="en-GB"/>
              </w:rPr>
              <w:t xml:space="preserve">                                                                             ='S'</w:t>
            </w:r>
          </w:p>
          <w:p w14:paraId="7ECFAA4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gramStart"/>
            <w:r w:rsidRPr="00565FA0">
              <w:rPr>
                <w:rFonts w:ascii="Arial" w:eastAsia="Times" w:hAnsi="Arial"/>
                <w:b w:val="0"/>
                <w:bCs w:val="0"/>
                <w:color w:val="000000"/>
                <w:sz w:val="20"/>
                <w:lang w:val="en-GB"/>
              </w:rPr>
              <w:t>( (</w:t>
            </w:r>
            <w:proofErr w:type="gramEnd"/>
            <w:r w:rsidRPr="00565FA0">
              <w:rPr>
                <w:rFonts w:ascii="Arial" w:eastAsia="Times" w:hAnsi="Arial"/>
                <w:b w:val="0"/>
                <w:bCs w:val="0"/>
                <w:color w:val="000000"/>
                <w:sz w:val="20"/>
                <w:lang w:val="en-GB"/>
              </w:rPr>
              <w:t>TO_DATE(TO_CHAR(</w:t>
            </w:r>
            <w:proofErr w:type="spellStart"/>
            <w:r w:rsidRPr="00565FA0">
              <w:rPr>
                <w:rFonts w:ascii="Arial" w:eastAsia="Times" w:hAnsi="Arial"/>
                <w:b w:val="0"/>
                <w:bCs w:val="0"/>
                <w:color w:val="000000"/>
                <w:sz w:val="20"/>
                <w:lang w:val="en-GB"/>
              </w:rPr>
              <w:t>del.last_update_date,'YYYY</w:t>
            </w:r>
            <w:proofErr w:type="spellEnd"/>
            <w:r w:rsidRPr="00565FA0">
              <w:rPr>
                <w:rFonts w:ascii="Arial" w:eastAsia="Times" w:hAnsi="Arial"/>
                <w:b w:val="0"/>
                <w:bCs w:val="0"/>
                <w:color w:val="000000"/>
                <w:sz w:val="20"/>
                <w:lang w:val="en-GB"/>
              </w:rPr>
              <w:t>-MM-DD HH24:MI:SS'), 'YYYY-MM-DD HH24:MI:SS') &gt;= TO_DATE(SUBSTR('2018-03-27T09:00:18.026',1,10)</w:t>
            </w:r>
          </w:p>
          <w:p w14:paraId="7FC527C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 '</w:t>
            </w:r>
          </w:p>
          <w:p w14:paraId="49932AF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SUBSTR('2018-03-27T09:00:18.026',12,8</w:t>
            </w:r>
            <w:proofErr w:type="gramStart"/>
            <w:r w:rsidRPr="00565FA0">
              <w:rPr>
                <w:rFonts w:ascii="Arial" w:eastAsia="Times" w:hAnsi="Arial"/>
                <w:b w:val="0"/>
                <w:bCs w:val="0"/>
                <w:color w:val="000000"/>
                <w:sz w:val="20"/>
                <w:lang w:val="en-GB"/>
              </w:rPr>
              <w:t>) ,</w:t>
            </w:r>
            <w:proofErr w:type="gramEnd"/>
            <w:r w:rsidRPr="00565FA0">
              <w:rPr>
                <w:rFonts w:ascii="Arial" w:eastAsia="Times" w:hAnsi="Arial"/>
                <w:b w:val="0"/>
                <w:bCs w:val="0"/>
                <w:color w:val="000000"/>
                <w:sz w:val="20"/>
                <w:lang w:val="en-GB"/>
              </w:rPr>
              <w:t xml:space="preserve"> 'YYYY-MM-DD HH24:MI:SS'))</w:t>
            </w:r>
          </w:p>
          <w:p w14:paraId="2DE36E4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OR (TO_</w:t>
            </w:r>
            <w:proofErr w:type="gramStart"/>
            <w:r w:rsidRPr="00565FA0">
              <w:rPr>
                <w:rFonts w:ascii="Arial" w:eastAsia="Times" w:hAnsi="Arial"/>
                <w:b w:val="0"/>
                <w:bCs w:val="0"/>
                <w:color w:val="000000"/>
                <w:sz w:val="20"/>
                <w:lang w:val="en-GB"/>
              </w:rPr>
              <w:t>DATE(</w:t>
            </w:r>
            <w:proofErr w:type="gramEnd"/>
            <w:r w:rsidRPr="00565FA0">
              <w:rPr>
                <w:rFonts w:ascii="Arial" w:eastAsia="Times" w:hAnsi="Arial"/>
                <w:b w:val="0"/>
                <w:bCs w:val="0"/>
                <w:color w:val="000000"/>
                <w:sz w:val="20"/>
                <w:lang w:val="en-GB"/>
              </w:rPr>
              <w:t>TO_CHAR(</w:t>
            </w:r>
            <w:proofErr w:type="spellStart"/>
            <w:r w:rsidRPr="00565FA0">
              <w:rPr>
                <w:rFonts w:ascii="Arial" w:eastAsia="Times" w:hAnsi="Arial"/>
                <w:b w:val="0"/>
                <w:bCs w:val="0"/>
                <w:color w:val="000000"/>
                <w:sz w:val="20"/>
                <w:lang w:val="en-GB"/>
              </w:rPr>
              <w:t>wdd.last_update_date,'YYYY</w:t>
            </w:r>
            <w:proofErr w:type="spellEnd"/>
            <w:r w:rsidRPr="00565FA0">
              <w:rPr>
                <w:rFonts w:ascii="Arial" w:eastAsia="Times" w:hAnsi="Arial"/>
                <w:b w:val="0"/>
                <w:bCs w:val="0"/>
                <w:color w:val="000000"/>
                <w:sz w:val="20"/>
                <w:lang w:val="en-GB"/>
              </w:rPr>
              <w:t>-MM-DD HH24:MI:SS'), 'YYYY-MM-DD HH24:MI:SS') &gt;= TO_DATE(SUBSTR('2018-03-27T09:00:18.026',1,10)</w:t>
            </w:r>
          </w:p>
          <w:p w14:paraId="090AE7B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 ' '</w:t>
            </w:r>
          </w:p>
          <w:p w14:paraId="0267773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SUBSTR('2018-03-27T09:00:18.026',12,8</w:t>
            </w:r>
            <w:proofErr w:type="gramStart"/>
            <w:r w:rsidRPr="00565FA0">
              <w:rPr>
                <w:rFonts w:ascii="Arial" w:eastAsia="Times" w:hAnsi="Arial"/>
                <w:b w:val="0"/>
                <w:bCs w:val="0"/>
                <w:color w:val="000000"/>
                <w:sz w:val="20"/>
                <w:lang w:val="en-GB"/>
              </w:rPr>
              <w:t>) ,</w:t>
            </w:r>
            <w:proofErr w:type="gramEnd"/>
            <w:r w:rsidRPr="00565FA0">
              <w:rPr>
                <w:rFonts w:ascii="Arial" w:eastAsia="Times" w:hAnsi="Arial"/>
                <w:b w:val="0"/>
                <w:bCs w:val="0"/>
                <w:color w:val="000000"/>
                <w:sz w:val="20"/>
                <w:lang w:val="en-GB"/>
              </w:rPr>
              <w:t xml:space="preserve"> 'YYYY-MM-DD HH24:MI:SS')) )</w:t>
            </w:r>
          </w:p>
          <w:p w14:paraId="5654A9B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UNION ALL</w:t>
            </w:r>
          </w:p>
          <w:p w14:paraId="08FF57D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SELECT </w:t>
            </w:r>
            <w:proofErr w:type="gramStart"/>
            <w:r w:rsidRPr="00565FA0">
              <w:rPr>
                <w:rFonts w:ascii="Arial" w:eastAsia="Times" w:hAnsi="Arial"/>
                <w:b w:val="0"/>
                <w:bCs w:val="0"/>
                <w:color w:val="000000"/>
                <w:sz w:val="20"/>
                <w:lang w:val="en-GB"/>
              </w:rPr>
              <w:t>A.DELIVERY</w:t>
            </w:r>
            <w:proofErr w:type="gramEnd"/>
            <w:r w:rsidRPr="00565FA0">
              <w:rPr>
                <w:rFonts w:ascii="Arial" w:eastAsia="Times" w:hAnsi="Arial"/>
                <w:b w:val="0"/>
                <w:bCs w:val="0"/>
                <w:color w:val="000000"/>
                <w:sz w:val="20"/>
                <w:lang w:val="en-GB"/>
              </w:rPr>
              <w:t>_ID HEADER_ID ,</w:t>
            </w:r>
          </w:p>
          <w:p w14:paraId="46DA218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gramStart"/>
            <w:r w:rsidRPr="00565FA0">
              <w:rPr>
                <w:rFonts w:ascii="Arial" w:eastAsia="Times" w:hAnsi="Arial"/>
                <w:b w:val="0"/>
                <w:bCs w:val="0"/>
                <w:color w:val="000000"/>
                <w:sz w:val="20"/>
                <w:lang w:val="en-GB"/>
              </w:rPr>
              <w:t>A.DELIVERY</w:t>
            </w:r>
            <w:proofErr w:type="gramEnd"/>
            <w:r w:rsidRPr="00565FA0">
              <w:rPr>
                <w:rFonts w:ascii="Arial" w:eastAsia="Times" w:hAnsi="Arial"/>
                <w:b w:val="0"/>
                <w:bCs w:val="0"/>
                <w:color w:val="000000"/>
                <w:sz w:val="20"/>
                <w:lang w:val="en-GB"/>
              </w:rPr>
              <w:t>_ID LINE_ID ,</w:t>
            </w:r>
          </w:p>
          <w:p w14:paraId="3945485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hdr_grp_nbr</w:t>
            </w:r>
            <w:proofErr w:type="spellEnd"/>
            <w:r w:rsidRPr="00565FA0">
              <w:rPr>
                <w:rFonts w:ascii="Arial" w:eastAsia="Times" w:hAnsi="Arial"/>
                <w:b w:val="0"/>
                <w:bCs w:val="0"/>
                <w:color w:val="000000"/>
                <w:sz w:val="20"/>
                <w:lang w:val="en-GB"/>
              </w:rPr>
              <w:t>,</w:t>
            </w:r>
          </w:p>
          <w:p w14:paraId="31F59EC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ORGANIZATION_CODE</w:t>
            </w:r>
          </w:p>
          <w:p w14:paraId="36D827D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INV_ORG_PARAMETERS</w:t>
            </w:r>
          </w:p>
          <w:p w14:paraId="1D7CE86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WHERE ORGANIZATION_ID=A.ORGANIZATION_ID</w:t>
            </w:r>
          </w:p>
          <w:p w14:paraId="5BED737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w:t>
            </w:r>
            <w:proofErr w:type="spellStart"/>
            <w:proofErr w:type="gramStart"/>
            <w:r w:rsidRPr="00565FA0">
              <w:rPr>
                <w:rFonts w:ascii="Arial" w:eastAsia="Times" w:hAnsi="Arial"/>
                <w:b w:val="0"/>
                <w:bCs w:val="0"/>
                <w:color w:val="000000"/>
                <w:sz w:val="20"/>
                <w:lang w:val="en-GB"/>
              </w:rPr>
              <w:t>facility</w:t>
            </w:r>
            <w:proofErr w:type="gramEnd"/>
            <w:r w:rsidRPr="00565FA0">
              <w:rPr>
                <w:rFonts w:ascii="Arial" w:eastAsia="Times" w:hAnsi="Arial"/>
                <w:b w:val="0"/>
                <w:bCs w:val="0"/>
                <w:color w:val="000000"/>
                <w:sz w:val="20"/>
                <w:lang w:val="en-GB"/>
              </w:rPr>
              <w:t>_code</w:t>
            </w:r>
            <w:proofErr w:type="spellEnd"/>
            <w:r w:rsidRPr="00565FA0">
              <w:rPr>
                <w:rFonts w:ascii="Arial" w:eastAsia="Times" w:hAnsi="Arial"/>
                <w:b w:val="0"/>
                <w:bCs w:val="0"/>
                <w:color w:val="000000"/>
                <w:sz w:val="20"/>
                <w:lang w:val="en-GB"/>
              </w:rPr>
              <w:t>,</w:t>
            </w:r>
          </w:p>
          <w:p w14:paraId="3F737C37" w14:textId="11ECFDEB"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r>
              <w:rPr>
                <w:rFonts w:ascii="Arial" w:eastAsia="Times" w:hAnsi="Arial"/>
                <w:b w:val="0"/>
                <w:bCs w:val="0"/>
                <w:color w:val="000000"/>
                <w:sz w:val="20"/>
                <w:lang w:val="en-GB"/>
              </w:rPr>
              <w:t>CLIENT</w:t>
            </w:r>
            <w:r w:rsidRPr="00565FA0">
              <w:rPr>
                <w:rFonts w:ascii="Arial" w:eastAsia="Times" w:hAnsi="Arial"/>
                <w:b w:val="0"/>
                <w:bCs w:val="0"/>
                <w:color w:val="000000"/>
                <w:sz w:val="20"/>
                <w:lang w:val="en-GB"/>
              </w:rPr>
              <w:t xml:space="preserve">' </w:t>
            </w:r>
            <w:proofErr w:type="spellStart"/>
            <w:r w:rsidRPr="00565FA0">
              <w:rPr>
                <w:rFonts w:ascii="Arial" w:eastAsia="Times" w:hAnsi="Arial"/>
                <w:b w:val="0"/>
                <w:bCs w:val="0"/>
                <w:color w:val="000000"/>
                <w:sz w:val="20"/>
                <w:lang w:val="en-GB"/>
              </w:rPr>
              <w:t>company_code</w:t>
            </w:r>
            <w:proofErr w:type="spellEnd"/>
            <w:r w:rsidRPr="00565FA0">
              <w:rPr>
                <w:rFonts w:ascii="Arial" w:eastAsia="Times" w:hAnsi="Arial"/>
                <w:b w:val="0"/>
                <w:bCs w:val="0"/>
                <w:color w:val="000000"/>
                <w:sz w:val="20"/>
                <w:lang w:val="en-GB"/>
              </w:rPr>
              <w:t>,</w:t>
            </w:r>
          </w:p>
          <w:p w14:paraId="4C71179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roofErr w:type="spellStart"/>
            <w:proofErr w:type="gramStart"/>
            <w:r w:rsidRPr="00565FA0">
              <w:rPr>
                <w:rFonts w:ascii="Arial" w:eastAsia="Times" w:hAnsi="Arial"/>
                <w:b w:val="0"/>
                <w:bCs w:val="0"/>
                <w:color w:val="000000"/>
                <w:sz w:val="20"/>
                <w:lang w:val="en-GB"/>
              </w:rPr>
              <w:t>A.delivery</w:t>
            </w:r>
            <w:proofErr w:type="gramEnd"/>
            <w:r w:rsidRPr="00565FA0">
              <w:rPr>
                <w:rFonts w:ascii="Arial" w:eastAsia="Times" w:hAnsi="Arial"/>
                <w:b w:val="0"/>
                <w:bCs w:val="0"/>
                <w:color w:val="000000"/>
                <w:sz w:val="20"/>
                <w:lang w:val="en-GB"/>
              </w:rPr>
              <w:t>_name</w:t>
            </w:r>
            <w:proofErr w:type="spellEnd"/>
            <w:r w:rsidRPr="00565FA0">
              <w:rPr>
                <w:rFonts w:ascii="Arial" w:eastAsia="Times" w:hAnsi="Arial"/>
                <w:b w:val="0"/>
                <w:bCs w:val="0"/>
                <w:color w:val="000000"/>
                <w:sz w:val="20"/>
                <w:lang w:val="en-GB"/>
              </w:rPr>
              <w:t xml:space="preserve"> ORDER_NUMBER,</w:t>
            </w:r>
          </w:p>
          <w:p w14:paraId="29A3760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'TRANSFER ORDER' </w:t>
            </w:r>
            <w:proofErr w:type="spellStart"/>
            <w:r w:rsidRPr="00565FA0">
              <w:rPr>
                <w:rFonts w:ascii="Arial" w:eastAsia="Times" w:hAnsi="Arial"/>
                <w:b w:val="0"/>
                <w:bCs w:val="0"/>
                <w:color w:val="000000"/>
                <w:sz w:val="20"/>
                <w:lang w:val="en-GB"/>
              </w:rPr>
              <w:t>order_type</w:t>
            </w:r>
            <w:proofErr w:type="spellEnd"/>
            <w:r w:rsidRPr="00565FA0">
              <w:rPr>
                <w:rFonts w:ascii="Arial" w:eastAsia="Times" w:hAnsi="Arial"/>
                <w:b w:val="0"/>
                <w:bCs w:val="0"/>
                <w:color w:val="000000"/>
                <w:sz w:val="20"/>
                <w:lang w:val="en-GB"/>
              </w:rPr>
              <w:t>,</w:t>
            </w:r>
          </w:p>
          <w:p w14:paraId="7EF44A9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TO_CHAR(SYSDATE,'YYYY-MM-DD') </w:t>
            </w:r>
            <w:proofErr w:type="spellStart"/>
            <w:r w:rsidRPr="00565FA0">
              <w:rPr>
                <w:rFonts w:ascii="Arial" w:eastAsia="Times" w:hAnsi="Arial"/>
                <w:b w:val="0"/>
                <w:bCs w:val="0"/>
                <w:color w:val="000000"/>
                <w:sz w:val="20"/>
                <w:lang w:val="en-GB"/>
              </w:rPr>
              <w:t>ordered_date</w:t>
            </w:r>
            <w:proofErr w:type="spellEnd"/>
            <w:r w:rsidRPr="00565FA0">
              <w:rPr>
                <w:rFonts w:ascii="Arial" w:eastAsia="Times" w:hAnsi="Arial"/>
                <w:b w:val="0"/>
                <w:bCs w:val="0"/>
                <w:color w:val="000000"/>
                <w:sz w:val="20"/>
                <w:lang w:val="en-GB"/>
              </w:rPr>
              <w:t>,</w:t>
            </w:r>
          </w:p>
          <w:p w14:paraId="7CDDED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exp_date</w:t>
            </w:r>
            <w:proofErr w:type="spellEnd"/>
            <w:r w:rsidRPr="00565FA0">
              <w:rPr>
                <w:rFonts w:ascii="Arial" w:eastAsia="Times" w:hAnsi="Arial"/>
                <w:b w:val="0"/>
                <w:bCs w:val="0"/>
                <w:color w:val="000000"/>
                <w:sz w:val="20"/>
                <w:lang w:val="en-GB"/>
              </w:rPr>
              <w:t>,</w:t>
            </w:r>
          </w:p>
          <w:p w14:paraId="68F2EA1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request_ship_date</w:t>
            </w:r>
            <w:proofErr w:type="spellEnd"/>
            <w:r w:rsidRPr="00565FA0">
              <w:rPr>
                <w:rFonts w:ascii="Arial" w:eastAsia="Times" w:hAnsi="Arial"/>
                <w:b w:val="0"/>
                <w:bCs w:val="0"/>
                <w:color w:val="000000"/>
                <w:sz w:val="20"/>
                <w:lang w:val="en-GB"/>
              </w:rPr>
              <w:t>,</w:t>
            </w:r>
          </w:p>
          <w:p w14:paraId="4A0A9C9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dest_facility_code</w:t>
            </w:r>
            <w:proofErr w:type="spellEnd"/>
            <w:r w:rsidRPr="00565FA0">
              <w:rPr>
                <w:rFonts w:ascii="Arial" w:eastAsia="Times" w:hAnsi="Arial"/>
                <w:b w:val="0"/>
                <w:bCs w:val="0"/>
                <w:color w:val="000000"/>
                <w:sz w:val="20"/>
                <w:lang w:val="en-GB"/>
              </w:rPr>
              <w:t>,</w:t>
            </w:r>
          </w:p>
          <w:p w14:paraId="1427185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cust_name</w:t>
            </w:r>
            <w:proofErr w:type="spellEnd"/>
            <w:r w:rsidRPr="00565FA0">
              <w:rPr>
                <w:rFonts w:ascii="Arial" w:eastAsia="Times" w:hAnsi="Arial"/>
                <w:b w:val="0"/>
                <w:bCs w:val="0"/>
                <w:color w:val="000000"/>
                <w:sz w:val="20"/>
                <w:lang w:val="en-GB"/>
              </w:rPr>
              <w:t>,</w:t>
            </w:r>
          </w:p>
          <w:p w14:paraId="3ADD8B4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cust_address</w:t>
            </w:r>
            <w:proofErr w:type="spellEnd"/>
            <w:r w:rsidRPr="00565FA0">
              <w:rPr>
                <w:rFonts w:ascii="Arial" w:eastAsia="Times" w:hAnsi="Arial"/>
                <w:b w:val="0"/>
                <w:bCs w:val="0"/>
                <w:color w:val="000000"/>
                <w:sz w:val="20"/>
                <w:lang w:val="en-GB"/>
              </w:rPr>
              <w:t>,</w:t>
            </w:r>
          </w:p>
          <w:p w14:paraId="6034520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cust_addr2,</w:t>
            </w:r>
          </w:p>
          <w:p w14:paraId="523B6AF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cust_addr3,</w:t>
            </w:r>
          </w:p>
          <w:p w14:paraId="4C84A90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ref_nmbr</w:t>
            </w:r>
            <w:proofErr w:type="spellEnd"/>
            <w:r w:rsidRPr="00565FA0">
              <w:rPr>
                <w:rFonts w:ascii="Arial" w:eastAsia="Times" w:hAnsi="Arial"/>
                <w:b w:val="0"/>
                <w:bCs w:val="0"/>
                <w:color w:val="000000"/>
                <w:sz w:val="20"/>
                <w:lang w:val="en-GB"/>
              </w:rPr>
              <w:t>,</w:t>
            </w:r>
          </w:p>
          <w:p w14:paraId="18555D1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'DELETE' </w:t>
            </w:r>
            <w:proofErr w:type="spellStart"/>
            <w:r w:rsidRPr="00565FA0">
              <w:rPr>
                <w:rFonts w:ascii="Arial" w:eastAsia="Times" w:hAnsi="Arial"/>
                <w:b w:val="0"/>
                <w:bCs w:val="0"/>
                <w:color w:val="000000"/>
                <w:sz w:val="20"/>
                <w:lang w:val="en-GB"/>
              </w:rPr>
              <w:t>action_code</w:t>
            </w:r>
            <w:proofErr w:type="spellEnd"/>
            <w:r w:rsidRPr="00565FA0">
              <w:rPr>
                <w:rFonts w:ascii="Arial" w:eastAsia="Times" w:hAnsi="Arial"/>
                <w:b w:val="0"/>
                <w:bCs w:val="0"/>
                <w:color w:val="000000"/>
                <w:sz w:val="20"/>
                <w:lang w:val="en-GB"/>
              </w:rPr>
              <w:t>,</w:t>
            </w:r>
          </w:p>
          <w:p w14:paraId="1DE021C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route_nbr</w:t>
            </w:r>
            <w:proofErr w:type="spellEnd"/>
            <w:r w:rsidRPr="00565FA0">
              <w:rPr>
                <w:rFonts w:ascii="Arial" w:eastAsia="Times" w:hAnsi="Arial"/>
                <w:b w:val="0"/>
                <w:bCs w:val="0"/>
                <w:color w:val="000000"/>
                <w:sz w:val="20"/>
                <w:lang w:val="en-GB"/>
              </w:rPr>
              <w:t>,</w:t>
            </w:r>
          </w:p>
          <w:p w14:paraId="3A7BB50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cust_city</w:t>
            </w:r>
            <w:proofErr w:type="spellEnd"/>
            <w:r w:rsidRPr="00565FA0">
              <w:rPr>
                <w:rFonts w:ascii="Arial" w:eastAsia="Times" w:hAnsi="Arial"/>
                <w:b w:val="0"/>
                <w:bCs w:val="0"/>
                <w:color w:val="000000"/>
                <w:sz w:val="20"/>
                <w:lang w:val="en-GB"/>
              </w:rPr>
              <w:t>,</w:t>
            </w:r>
          </w:p>
          <w:p w14:paraId="36DC345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cust_state</w:t>
            </w:r>
            <w:proofErr w:type="spellEnd"/>
            <w:r w:rsidRPr="00565FA0">
              <w:rPr>
                <w:rFonts w:ascii="Arial" w:eastAsia="Times" w:hAnsi="Arial"/>
                <w:b w:val="0"/>
                <w:bCs w:val="0"/>
                <w:color w:val="000000"/>
                <w:sz w:val="20"/>
                <w:lang w:val="en-GB"/>
              </w:rPr>
              <w:t>,</w:t>
            </w:r>
          </w:p>
          <w:p w14:paraId="38D1D2C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cust_zip</w:t>
            </w:r>
            <w:proofErr w:type="spellEnd"/>
            <w:r w:rsidRPr="00565FA0">
              <w:rPr>
                <w:rFonts w:ascii="Arial" w:eastAsia="Times" w:hAnsi="Arial"/>
                <w:b w:val="0"/>
                <w:bCs w:val="0"/>
                <w:color w:val="000000"/>
                <w:sz w:val="20"/>
                <w:lang w:val="en-GB"/>
              </w:rPr>
              <w:t>,</w:t>
            </w:r>
          </w:p>
          <w:p w14:paraId="649064A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gramStart"/>
            <w:r w:rsidRPr="00565FA0">
              <w:rPr>
                <w:rFonts w:ascii="Arial" w:eastAsia="Times" w:hAnsi="Arial"/>
                <w:b w:val="0"/>
                <w:bCs w:val="0"/>
                <w:color w:val="000000"/>
                <w:sz w:val="20"/>
                <w:lang w:val="en-GB"/>
              </w:rPr>
              <w:t>country ,</w:t>
            </w:r>
            <w:proofErr w:type="gramEnd"/>
          </w:p>
          <w:p w14:paraId="1272294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w:t>
            </w:r>
            <w:proofErr w:type="gramStart"/>
            <w:r w:rsidRPr="00565FA0">
              <w:rPr>
                <w:rFonts w:ascii="Arial" w:eastAsia="Times" w:hAnsi="Arial"/>
                <w:b w:val="0"/>
                <w:bCs w:val="0"/>
                <w:color w:val="000000"/>
                <w:sz w:val="20"/>
                <w:lang w:val="en-GB"/>
              </w:rPr>
              <w:t>PHONE ,</w:t>
            </w:r>
            <w:proofErr w:type="gramEnd"/>
          </w:p>
          <w:p w14:paraId="40A6044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EMAIL_</w:t>
            </w:r>
            <w:proofErr w:type="gramStart"/>
            <w:r w:rsidRPr="00565FA0">
              <w:rPr>
                <w:rFonts w:ascii="Arial" w:eastAsia="Times" w:hAnsi="Arial"/>
                <w:b w:val="0"/>
                <w:bCs w:val="0"/>
                <w:color w:val="000000"/>
                <w:sz w:val="20"/>
                <w:lang w:val="en-GB"/>
              </w:rPr>
              <w:t>ADDRESS ,</w:t>
            </w:r>
            <w:proofErr w:type="gramEnd"/>
          </w:p>
          <w:p w14:paraId="3BFFB55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cust_contact</w:t>
            </w:r>
            <w:proofErr w:type="spellEnd"/>
            <w:r w:rsidRPr="00565FA0">
              <w:rPr>
                <w:rFonts w:ascii="Arial" w:eastAsia="Times" w:hAnsi="Arial"/>
                <w:b w:val="0"/>
                <w:bCs w:val="0"/>
                <w:color w:val="000000"/>
                <w:sz w:val="20"/>
                <w:lang w:val="en-GB"/>
              </w:rPr>
              <w:t>,</w:t>
            </w:r>
          </w:p>
          <w:p w14:paraId="5BDCD3B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cust_number</w:t>
            </w:r>
            <w:proofErr w:type="spellEnd"/>
            <w:r w:rsidRPr="00565FA0">
              <w:rPr>
                <w:rFonts w:ascii="Arial" w:eastAsia="Times" w:hAnsi="Arial"/>
                <w:b w:val="0"/>
                <w:bCs w:val="0"/>
                <w:color w:val="000000"/>
                <w:sz w:val="20"/>
                <w:lang w:val="en-GB"/>
              </w:rPr>
              <w:t>,</w:t>
            </w:r>
          </w:p>
          <w:p w14:paraId="41B3497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shipto_facility_code</w:t>
            </w:r>
            <w:proofErr w:type="spellEnd"/>
            <w:r w:rsidRPr="00565FA0">
              <w:rPr>
                <w:rFonts w:ascii="Arial" w:eastAsia="Times" w:hAnsi="Arial"/>
                <w:b w:val="0"/>
                <w:bCs w:val="0"/>
                <w:color w:val="000000"/>
                <w:sz w:val="20"/>
                <w:lang w:val="en-GB"/>
              </w:rPr>
              <w:t>,</w:t>
            </w:r>
          </w:p>
          <w:p w14:paraId="1616D56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SHIP_TO_</w:t>
            </w:r>
            <w:proofErr w:type="gramStart"/>
            <w:r w:rsidRPr="00565FA0">
              <w:rPr>
                <w:rFonts w:ascii="Arial" w:eastAsia="Times" w:hAnsi="Arial"/>
                <w:b w:val="0"/>
                <w:bCs w:val="0"/>
                <w:color w:val="000000"/>
                <w:sz w:val="20"/>
                <w:lang w:val="en-GB"/>
              </w:rPr>
              <w:t>NAME ,</w:t>
            </w:r>
            <w:proofErr w:type="gramEnd"/>
          </w:p>
          <w:p w14:paraId="050531C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shiptoaddress</w:t>
            </w:r>
            <w:proofErr w:type="spellEnd"/>
            <w:r w:rsidRPr="00565FA0">
              <w:rPr>
                <w:rFonts w:ascii="Arial" w:eastAsia="Times" w:hAnsi="Arial"/>
                <w:b w:val="0"/>
                <w:bCs w:val="0"/>
                <w:color w:val="000000"/>
                <w:sz w:val="20"/>
                <w:lang w:val="en-GB"/>
              </w:rPr>
              <w:t>,</w:t>
            </w:r>
          </w:p>
          <w:p w14:paraId="3353479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proofErr w:type="gramStart"/>
            <w:r w:rsidRPr="00565FA0">
              <w:rPr>
                <w:rFonts w:ascii="Arial" w:eastAsia="Times" w:hAnsi="Arial"/>
                <w:b w:val="0"/>
                <w:bCs w:val="0"/>
                <w:color w:val="000000"/>
                <w:sz w:val="20"/>
                <w:lang w:val="en-GB"/>
              </w:rPr>
              <w:t>shiptocity</w:t>
            </w:r>
            <w:proofErr w:type="spellEnd"/>
            <w:r w:rsidRPr="00565FA0">
              <w:rPr>
                <w:rFonts w:ascii="Arial" w:eastAsia="Times" w:hAnsi="Arial"/>
                <w:b w:val="0"/>
                <w:bCs w:val="0"/>
                <w:color w:val="000000"/>
                <w:sz w:val="20"/>
                <w:lang w:val="en-GB"/>
              </w:rPr>
              <w:t xml:space="preserve"> ,</w:t>
            </w:r>
            <w:proofErr w:type="gramEnd"/>
          </w:p>
          <w:p w14:paraId="1CEED48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gramStart"/>
            <w:r w:rsidRPr="00565FA0">
              <w:rPr>
                <w:rFonts w:ascii="Arial" w:eastAsia="Times" w:hAnsi="Arial"/>
                <w:b w:val="0"/>
                <w:bCs w:val="0"/>
                <w:color w:val="000000"/>
                <w:sz w:val="20"/>
                <w:lang w:val="en-GB"/>
              </w:rPr>
              <w:t>SHIPTOPHONENUMBER ,</w:t>
            </w:r>
            <w:proofErr w:type="gramEnd"/>
          </w:p>
          <w:p w14:paraId="115B58D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email,</w:t>
            </w:r>
          </w:p>
          <w:p w14:paraId="786C133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dest_company_code</w:t>
            </w:r>
            <w:proofErr w:type="spellEnd"/>
            <w:r w:rsidRPr="00565FA0">
              <w:rPr>
                <w:rFonts w:ascii="Arial" w:eastAsia="Times" w:hAnsi="Arial"/>
                <w:b w:val="0"/>
                <w:bCs w:val="0"/>
                <w:color w:val="000000"/>
                <w:sz w:val="20"/>
                <w:lang w:val="en-GB"/>
              </w:rPr>
              <w:t>,</w:t>
            </w:r>
          </w:p>
          <w:p w14:paraId="652ACA8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priority,</w:t>
            </w:r>
          </w:p>
          <w:p w14:paraId="35A9507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ship_via_code</w:t>
            </w:r>
            <w:proofErr w:type="spellEnd"/>
            <w:r w:rsidRPr="00565FA0">
              <w:rPr>
                <w:rFonts w:ascii="Arial" w:eastAsia="Times" w:hAnsi="Arial"/>
                <w:b w:val="0"/>
                <w:bCs w:val="0"/>
                <w:color w:val="000000"/>
                <w:sz w:val="20"/>
                <w:lang w:val="en-GB"/>
              </w:rPr>
              <w:t>,</w:t>
            </w:r>
          </w:p>
          <w:p w14:paraId="3B81163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carrier_account_nbr</w:t>
            </w:r>
            <w:proofErr w:type="spellEnd"/>
            <w:r w:rsidRPr="00565FA0">
              <w:rPr>
                <w:rFonts w:ascii="Arial" w:eastAsia="Times" w:hAnsi="Arial"/>
                <w:b w:val="0"/>
                <w:bCs w:val="0"/>
                <w:color w:val="000000"/>
                <w:sz w:val="20"/>
                <w:lang w:val="en-GB"/>
              </w:rPr>
              <w:t>,</w:t>
            </w:r>
          </w:p>
          <w:p w14:paraId="623DF0C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payment_method</w:t>
            </w:r>
            <w:proofErr w:type="spellEnd"/>
            <w:r w:rsidRPr="00565FA0">
              <w:rPr>
                <w:rFonts w:ascii="Arial" w:eastAsia="Times" w:hAnsi="Arial"/>
                <w:b w:val="0"/>
                <w:bCs w:val="0"/>
                <w:color w:val="000000"/>
                <w:sz w:val="20"/>
                <w:lang w:val="en-GB"/>
              </w:rPr>
              <w:t>,</w:t>
            </w:r>
          </w:p>
          <w:p w14:paraId="7D4BEAD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NULL </w:t>
            </w:r>
            <w:proofErr w:type="spellStart"/>
            <w:r w:rsidRPr="00565FA0">
              <w:rPr>
                <w:rFonts w:ascii="Arial" w:eastAsia="Times" w:hAnsi="Arial"/>
                <w:b w:val="0"/>
                <w:bCs w:val="0"/>
                <w:color w:val="000000"/>
                <w:sz w:val="20"/>
                <w:lang w:val="en-GB"/>
              </w:rPr>
              <w:t>host_allocation_nbr</w:t>
            </w:r>
            <w:proofErr w:type="spellEnd"/>
            <w:r w:rsidRPr="00565FA0">
              <w:rPr>
                <w:rFonts w:ascii="Arial" w:eastAsia="Times" w:hAnsi="Arial"/>
                <w:b w:val="0"/>
                <w:bCs w:val="0"/>
                <w:color w:val="000000"/>
                <w:sz w:val="20"/>
                <w:lang w:val="en-GB"/>
              </w:rPr>
              <w:t>,</w:t>
            </w:r>
          </w:p>
          <w:p w14:paraId="647D62C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customer_po_nbr</w:t>
            </w:r>
            <w:proofErr w:type="spellEnd"/>
            <w:r w:rsidRPr="00565FA0">
              <w:rPr>
                <w:rFonts w:ascii="Arial" w:eastAsia="Times" w:hAnsi="Arial"/>
                <w:b w:val="0"/>
                <w:bCs w:val="0"/>
                <w:color w:val="000000"/>
                <w:sz w:val="20"/>
                <w:lang w:val="en-GB"/>
              </w:rPr>
              <w:t>,</w:t>
            </w:r>
          </w:p>
          <w:p w14:paraId="3942F49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salesordernumber</w:t>
            </w:r>
            <w:proofErr w:type="spellEnd"/>
            <w:r w:rsidRPr="00565FA0">
              <w:rPr>
                <w:rFonts w:ascii="Arial" w:eastAsia="Times" w:hAnsi="Arial"/>
                <w:b w:val="0"/>
                <w:bCs w:val="0"/>
                <w:color w:val="000000"/>
                <w:sz w:val="20"/>
                <w:lang w:val="en-GB"/>
              </w:rPr>
              <w:t>,</w:t>
            </w:r>
          </w:p>
          <w:p w14:paraId="58AEE4B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sales_channel</w:t>
            </w:r>
            <w:proofErr w:type="spellEnd"/>
            <w:r w:rsidRPr="00565FA0">
              <w:rPr>
                <w:rFonts w:ascii="Arial" w:eastAsia="Times" w:hAnsi="Arial"/>
                <w:b w:val="0"/>
                <w:bCs w:val="0"/>
                <w:color w:val="000000"/>
                <w:sz w:val="20"/>
                <w:lang w:val="en-GB"/>
              </w:rPr>
              <w:t>,</w:t>
            </w:r>
          </w:p>
          <w:p w14:paraId="4889AE8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dest_dept_nbr</w:t>
            </w:r>
            <w:proofErr w:type="spellEnd"/>
            <w:r w:rsidRPr="00565FA0">
              <w:rPr>
                <w:rFonts w:ascii="Arial" w:eastAsia="Times" w:hAnsi="Arial"/>
                <w:b w:val="0"/>
                <w:bCs w:val="0"/>
                <w:color w:val="000000"/>
                <w:sz w:val="20"/>
                <w:lang w:val="en-GB"/>
              </w:rPr>
              <w:t>,</w:t>
            </w:r>
          </w:p>
          <w:p w14:paraId="64F94DA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strt_ship_date</w:t>
            </w:r>
            <w:proofErr w:type="spellEnd"/>
            <w:r w:rsidRPr="00565FA0">
              <w:rPr>
                <w:rFonts w:ascii="Arial" w:eastAsia="Times" w:hAnsi="Arial"/>
                <w:b w:val="0"/>
                <w:bCs w:val="0"/>
                <w:color w:val="000000"/>
                <w:sz w:val="20"/>
                <w:lang w:val="en-GB"/>
              </w:rPr>
              <w:t>,</w:t>
            </w:r>
          </w:p>
          <w:p w14:paraId="4B24ECF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stop_ship_date</w:t>
            </w:r>
            <w:proofErr w:type="spellEnd"/>
            <w:r w:rsidRPr="00565FA0">
              <w:rPr>
                <w:rFonts w:ascii="Arial" w:eastAsia="Times" w:hAnsi="Arial"/>
                <w:b w:val="0"/>
                <w:bCs w:val="0"/>
                <w:color w:val="000000"/>
                <w:sz w:val="20"/>
                <w:lang w:val="en-GB"/>
              </w:rPr>
              <w:t>,</w:t>
            </w:r>
          </w:p>
          <w:p w14:paraId="62A4804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spl_instr</w:t>
            </w:r>
            <w:proofErr w:type="spellEnd"/>
            <w:r w:rsidRPr="00565FA0">
              <w:rPr>
                <w:rFonts w:ascii="Arial" w:eastAsia="Times" w:hAnsi="Arial"/>
                <w:b w:val="0"/>
                <w:bCs w:val="0"/>
                <w:color w:val="000000"/>
                <w:sz w:val="20"/>
                <w:lang w:val="en-GB"/>
              </w:rPr>
              <w:t>,</w:t>
            </w:r>
          </w:p>
          <w:p w14:paraId="5BD9D98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vas_group_code</w:t>
            </w:r>
            <w:proofErr w:type="spellEnd"/>
            <w:r w:rsidRPr="00565FA0">
              <w:rPr>
                <w:rFonts w:ascii="Arial" w:eastAsia="Times" w:hAnsi="Arial"/>
                <w:b w:val="0"/>
                <w:bCs w:val="0"/>
                <w:color w:val="000000"/>
                <w:sz w:val="20"/>
                <w:lang w:val="en-GB"/>
              </w:rPr>
              <w:t>,</w:t>
            </w:r>
          </w:p>
          <w:p w14:paraId="4F7A7FD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currency_code</w:t>
            </w:r>
            <w:proofErr w:type="spellEnd"/>
            <w:r w:rsidRPr="00565FA0">
              <w:rPr>
                <w:rFonts w:ascii="Arial" w:eastAsia="Times" w:hAnsi="Arial"/>
                <w:b w:val="0"/>
                <w:bCs w:val="0"/>
                <w:color w:val="000000"/>
                <w:sz w:val="20"/>
                <w:lang w:val="en-GB"/>
              </w:rPr>
              <w:t>,</w:t>
            </w:r>
          </w:p>
          <w:p w14:paraId="2987EBC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stage_location_barcode</w:t>
            </w:r>
            <w:proofErr w:type="spellEnd"/>
            <w:r w:rsidRPr="00565FA0">
              <w:rPr>
                <w:rFonts w:ascii="Arial" w:eastAsia="Times" w:hAnsi="Arial"/>
                <w:b w:val="0"/>
                <w:bCs w:val="0"/>
                <w:color w:val="000000"/>
                <w:sz w:val="20"/>
                <w:lang w:val="en-GB"/>
              </w:rPr>
              <w:t>,</w:t>
            </w:r>
          </w:p>
          <w:p w14:paraId="5E6CBE0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cust_field_1,</w:t>
            </w:r>
          </w:p>
          <w:p w14:paraId="0CC30E1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cust_field_2,</w:t>
            </w:r>
          </w:p>
          <w:p w14:paraId="3200C31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cust_field_3,</w:t>
            </w:r>
          </w:p>
          <w:p w14:paraId="6248A29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cust_field_4,</w:t>
            </w:r>
          </w:p>
          <w:p w14:paraId="179364C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cust_field_5,</w:t>
            </w:r>
          </w:p>
          <w:p w14:paraId="0C8D4CC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ob_lpn_type</w:t>
            </w:r>
            <w:proofErr w:type="spellEnd"/>
            <w:r w:rsidRPr="00565FA0">
              <w:rPr>
                <w:rFonts w:ascii="Arial" w:eastAsia="Times" w:hAnsi="Arial"/>
                <w:b w:val="0"/>
                <w:bCs w:val="0"/>
                <w:color w:val="000000"/>
                <w:sz w:val="20"/>
                <w:lang w:val="en-GB"/>
              </w:rPr>
              <w:t>,</w:t>
            </w:r>
          </w:p>
          <w:p w14:paraId="23C65FA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gift_msg</w:t>
            </w:r>
            <w:proofErr w:type="spellEnd"/>
            <w:r w:rsidRPr="00565FA0">
              <w:rPr>
                <w:rFonts w:ascii="Arial" w:eastAsia="Times" w:hAnsi="Arial"/>
                <w:b w:val="0"/>
                <w:bCs w:val="0"/>
                <w:color w:val="000000"/>
                <w:sz w:val="20"/>
                <w:lang w:val="en-GB"/>
              </w:rPr>
              <w:t>,</w:t>
            </w:r>
          </w:p>
          <w:p w14:paraId="0C4F835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scheduled_shhip_date</w:t>
            </w:r>
            <w:proofErr w:type="spellEnd"/>
            <w:r w:rsidRPr="00565FA0">
              <w:rPr>
                <w:rFonts w:ascii="Arial" w:eastAsia="Times" w:hAnsi="Arial"/>
                <w:b w:val="0"/>
                <w:bCs w:val="0"/>
                <w:color w:val="000000"/>
                <w:sz w:val="20"/>
                <w:lang w:val="en-GB"/>
              </w:rPr>
              <w:t>,</w:t>
            </w:r>
          </w:p>
          <w:p w14:paraId="616DC6D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customer_po_type</w:t>
            </w:r>
            <w:proofErr w:type="spellEnd"/>
            <w:r w:rsidRPr="00565FA0">
              <w:rPr>
                <w:rFonts w:ascii="Arial" w:eastAsia="Times" w:hAnsi="Arial"/>
                <w:b w:val="0"/>
                <w:bCs w:val="0"/>
                <w:color w:val="000000"/>
                <w:sz w:val="20"/>
                <w:lang w:val="en-GB"/>
              </w:rPr>
              <w:t>,</w:t>
            </w:r>
          </w:p>
          <w:p w14:paraId="4B720F1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customer_vendor_code</w:t>
            </w:r>
            <w:proofErr w:type="spellEnd"/>
            <w:r w:rsidRPr="00565FA0">
              <w:rPr>
                <w:rFonts w:ascii="Arial" w:eastAsia="Times" w:hAnsi="Arial"/>
                <w:b w:val="0"/>
                <w:bCs w:val="0"/>
                <w:color w:val="000000"/>
                <w:sz w:val="20"/>
                <w:lang w:val="en-GB"/>
              </w:rPr>
              <w:t>,</w:t>
            </w:r>
          </w:p>
          <w:p w14:paraId="71B95E7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cust_date_1,</w:t>
            </w:r>
          </w:p>
          <w:p w14:paraId="6F69B9C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cust_date_2,</w:t>
            </w:r>
          </w:p>
          <w:p w14:paraId="4609945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cust_date_3,</w:t>
            </w:r>
          </w:p>
          <w:p w14:paraId="788D71B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cust_date_4,</w:t>
            </w:r>
          </w:p>
          <w:p w14:paraId="6551B4E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cust_date_5,</w:t>
            </w:r>
          </w:p>
          <w:p w14:paraId="0A96005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cust_number_1,</w:t>
            </w:r>
          </w:p>
          <w:p w14:paraId="3797340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cust_number_2,</w:t>
            </w:r>
          </w:p>
          <w:p w14:paraId="3EB42CD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cust_number_3,</w:t>
            </w:r>
          </w:p>
          <w:p w14:paraId="2128F95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cust_number_4,</w:t>
            </w:r>
          </w:p>
          <w:p w14:paraId="3BF2522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cust_number_5,</w:t>
            </w:r>
          </w:p>
          <w:p w14:paraId="5A4669F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cust_decimal_1,</w:t>
            </w:r>
          </w:p>
          <w:p w14:paraId="5A5B699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cust_decimal_2,</w:t>
            </w:r>
          </w:p>
          <w:p w14:paraId="7FEDB4C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cust_decimal_3,</w:t>
            </w:r>
          </w:p>
          <w:p w14:paraId="5D3DB6C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cust_decimal_4,</w:t>
            </w:r>
          </w:p>
          <w:p w14:paraId="23999A7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cust_decimal_5,</w:t>
            </w:r>
          </w:p>
          <w:p w14:paraId="56C81E4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w:t>
            </w:r>
          </w:p>
          <w:p w14:paraId="563E491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cust_short_text_2,</w:t>
            </w:r>
          </w:p>
          <w:p w14:paraId="2E877D4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cust_short_text_3,</w:t>
            </w:r>
          </w:p>
          <w:p w14:paraId="1EDEF3C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cust_short_text_4,</w:t>
            </w:r>
          </w:p>
          <w:p w14:paraId="6A3AD5F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cust_short_text_5,</w:t>
            </w:r>
          </w:p>
          <w:p w14:paraId="6E30035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cust_short_text_6,</w:t>
            </w:r>
          </w:p>
          <w:p w14:paraId="42FCA51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cust_short_text_7,</w:t>
            </w:r>
          </w:p>
          <w:p w14:paraId="7156AC6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NULL cust_short_text_8,</w:t>
            </w:r>
          </w:p>
          <w:p w14:paraId="252038E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cust_short_text_9,</w:t>
            </w:r>
          </w:p>
          <w:p w14:paraId="6034590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cust_short_text_10,</w:t>
            </w:r>
          </w:p>
          <w:p w14:paraId="53482A3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cust_short_text_11,</w:t>
            </w:r>
          </w:p>
          <w:p w14:paraId="1288ADE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cust_short_text_12,</w:t>
            </w:r>
          </w:p>
          <w:p w14:paraId="2083CDD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cust_long_text_1,</w:t>
            </w:r>
          </w:p>
          <w:p w14:paraId="7B7D361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cust_long_text_2,</w:t>
            </w:r>
          </w:p>
          <w:p w14:paraId="0D90903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cust_long_text_3,</w:t>
            </w:r>
          </w:p>
          <w:p w14:paraId="7DF90D4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order_nbr_to_replace</w:t>
            </w:r>
            <w:proofErr w:type="spellEnd"/>
            <w:r w:rsidRPr="00565FA0">
              <w:rPr>
                <w:rFonts w:ascii="Arial" w:eastAsia="Times" w:hAnsi="Arial"/>
                <w:b w:val="0"/>
                <w:bCs w:val="0"/>
                <w:color w:val="000000"/>
                <w:sz w:val="20"/>
                <w:lang w:val="en-GB"/>
              </w:rPr>
              <w:t>,</w:t>
            </w:r>
          </w:p>
          <w:p w14:paraId="5680512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1 </w:t>
            </w:r>
            <w:proofErr w:type="spellStart"/>
            <w:r w:rsidRPr="00565FA0">
              <w:rPr>
                <w:rFonts w:ascii="Arial" w:eastAsia="Times" w:hAnsi="Arial"/>
                <w:b w:val="0"/>
                <w:bCs w:val="0"/>
                <w:color w:val="000000"/>
                <w:sz w:val="20"/>
                <w:lang w:val="en-GB"/>
              </w:rPr>
              <w:t>seq_nbr</w:t>
            </w:r>
            <w:proofErr w:type="spellEnd"/>
            <w:r w:rsidRPr="00565FA0">
              <w:rPr>
                <w:rFonts w:ascii="Arial" w:eastAsia="Times" w:hAnsi="Arial"/>
                <w:b w:val="0"/>
                <w:bCs w:val="0"/>
                <w:color w:val="000000"/>
                <w:sz w:val="20"/>
                <w:lang w:val="en-GB"/>
              </w:rPr>
              <w:t>,</w:t>
            </w:r>
          </w:p>
          <w:p w14:paraId="13B76EF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item_alternate_code</w:t>
            </w:r>
            <w:proofErr w:type="spellEnd"/>
            <w:r w:rsidRPr="00565FA0">
              <w:rPr>
                <w:rFonts w:ascii="Arial" w:eastAsia="Times" w:hAnsi="Arial"/>
                <w:b w:val="0"/>
                <w:bCs w:val="0"/>
                <w:color w:val="000000"/>
                <w:sz w:val="20"/>
                <w:lang w:val="en-GB"/>
              </w:rPr>
              <w:t>,</w:t>
            </w:r>
          </w:p>
          <w:p w14:paraId="7F299D7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item_part_a</w:t>
            </w:r>
            <w:proofErr w:type="spellEnd"/>
            <w:r w:rsidRPr="00565FA0">
              <w:rPr>
                <w:rFonts w:ascii="Arial" w:eastAsia="Times" w:hAnsi="Arial"/>
                <w:b w:val="0"/>
                <w:bCs w:val="0"/>
                <w:color w:val="000000"/>
                <w:sz w:val="20"/>
                <w:lang w:val="en-GB"/>
              </w:rPr>
              <w:t>,</w:t>
            </w:r>
          </w:p>
          <w:p w14:paraId="7A8C1D2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item_part_b</w:t>
            </w:r>
            <w:proofErr w:type="spellEnd"/>
            <w:r w:rsidRPr="00565FA0">
              <w:rPr>
                <w:rFonts w:ascii="Arial" w:eastAsia="Times" w:hAnsi="Arial"/>
                <w:b w:val="0"/>
                <w:bCs w:val="0"/>
                <w:color w:val="000000"/>
                <w:sz w:val="20"/>
                <w:lang w:val="en-GB"/>
              </w:rPr>
              <w:t>,</w:t>
            </w:r>
          </w:p>
          <w:p w14:paraId="6C4833E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item_part_c</w:t>
            </w:r>
            <w:proofErr w:type="spellEnd"/>
            <w:r w:rsidRPr="00565FA0">
              <w:rPr>
                <w:rFonts w:ascii="Arial" w:eastAsia="Times" w:hAnsi="Arial"/>
                <w:b w:val="0"/>
                <w:bCs w:val="0"/>
                <w:color w:val="000000"/>
                <w:sz w:val="20"/>
                <w:lang w:val="en-GB"/>
              </w:rPr>
              <w:t>,</w:t>
            </w:r>
          </w:p>
          <w:p w14:paraId="28FC9FD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item_part_d</w:t>
            </w:r>
            <w:proofErr w:type="spellEnd"/>
            <w:r w:rsidRPr="00565FA0">
              <w:rPr>
                <w:rFonts w:ascii="Arial" w:eastAsia="Times" w:hAnsi="Arial"/>
                <w:b w:val="0"/>
                <w:bCs w:val="0"/>
                <w:color w:val="000000"/>
                <w:sz w:val="20"/>
                <w:lang w:val="en-GB"/>
              </w:rPr>
              <w:t>,</w:t>
            </w:r>
          </w:p>
          <w:p w14:paraId="7E8D542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item_part_e</w:t>
            </w:r>
            <w:proofErr w:type="spellEnd"/>
            <w:r w:rsidRPr="00565FA0">
              <w:rPr>
                <w:rFonts w:ascii="Arial" w:eastAsia="Times" w:hAnsi="Arial"/>
                <w:b w:val="0"/>
                <w:bCs w:val="0"/>
                <w:color w:val="000000"/>
                <w:sz w:val="20"/>
                <w:lang w:val="en-GB"/>
              </w:rPr>
              <w:t>,</w:t>
            </w:r>
          </w:p>
          <w:p w14:paraId="0EE2FDF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item_part_f</w:t>
            </w:r>
            <w:proofErr w:type="spellEnd"/>
            <w:r w:rsidRPr="00565FA0">
              <w:rPr>
                <w:rFonts w:ascii="Arial" w:eastAsia="Times" w:hAnsi="Arial"/>
                <w:b w:val="0"/>
                <w:bCs w:val="0"/>
                <w:color w:val="000000"/>
                <w:sz w:val="20"/>
                <w:lang w:val="en-GB"/>
              </w:rPr>
              <w:t>,</w:t>
            </w:r>
          </w:p>
          <w:p w14:paraId="3536C33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pre_pack_code</w:t>
            </w:r>
            <w:proofErr w:type="spellEnd"/>
            <w:r w:rsidRPr="00565FA0">
              <w:rPr>
                <w:rFonts w:ascii="Arial" w:eastAsia="Times" w:hAnsi="Arial"/>
                <w:b w:val="0"/>
                <w:bCs w:val="0"/>
                <w:color w:val="000000"/>
                <w:sz w:val="20"/>
                <w:lang w:val="en-GB"/>
              </w:rPr>
              <w:t>,</w:t>
            </w:r>
          </w:p>
          <w:p w14:paraId="10EC6CA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pre_pack_ratio</w:t>
            </w:r>
            <w:proofErr w:type="spellEnd"/>
            <w:r w:rsidRPr="00565FA0">
              <w:rPr>
                <w:rFonts w:ascii="Arial" w:eastAsia="Times" w:hAnsi="Arial"/>
                <w:b w:val="0"/>
                <w:bCs w:val="0"/>
                <w:color w:val="000000"/>
                <w:sz w:val="20"/>
                <w:lang w:val="en-GB"/>
              </w:rPr>
              <w:t>,</w:t>
            </w:r>
          </w:p>
          <w:p w14:paraId="591006D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pre_pack_ratio_seq</w:t>
            </w:r>
            <w:proofErr w:type="spellEnd"/>
            <w:r w:rsidRPr="00565FA0">
              <w:rPr>
                <w:rFonts w:ascii="Arial" w:eastAsia="Times" w:hAnsi="Arial"/>
                <w:b w:val="0"/>
                <w:bCs w:val="0"/>
                <w:color w:val="000000"/>
                <w:sz w:val="20"/>
                <w:lang w:val="en-GB"/>
              </w:rPr>
              <w:t>,</w:t>
            </w:r>
          </w:p>
          <w:p w14:paraId="56E2982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pre_pack_total_units</w:t>
            </w:r>
            <w:proofErr w:type="spellEnd"/>
            <w:r w:rsidRPr="00565FA0">
              <w:rPr>
                <w:rFonts w:ascii="Arial" w:eastAsia="Times" w:hAnsi="Arial"/>
                <w:b w:val="0"/>
                <w:bCs w:val="0"/>
                <w:color w:val="000000"/>
                <w:sz w:val="20"/>
                <w:lang w:val="en-GB"/>
              </w:rPr>
              <w:t>,</w:t>
            </w:r>
          </w:p>
          <w:p w14:paraId="4DF4FA2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ord_qty</w:t>
            </w:r>
            <w:proofErr w:type="spellEnd"/>
            <w:r w:rsidRPr="00565FA0">
              <w:rPr>
                <w:rFonts w:ascii="Arial" w:eastAsia="Times" w:hAnsi="Arial"/>
                <w:b w:val="0"/>
                <w:bCs w:val="0"/>
                <w:color w:val="000000"/>
                <w:sz w:val="20"/>
                <w:lang w:val="en-GB"/>
              </w:rPr>
              <w:t>,</w:t>
            </w:r>
          </w:p>
          <w:p w14:paraId="4A2D4AB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req_cntr_nbr</w:t>
            </w:r>
            <w:proofErr w:type="spellEnd"/>
            <w:r w:rsidRPr="00565FA0">
              <w:rPr>
                <w:rFonts w:ascii="Arial" w:eastAsia="Times" w:hAnsi="Arial"/>
                <w:b w:val="0"/>
                <w:bCs w:val="0"/>
                <w:color w:val="000000"/>
                <w:sz w:val="20"/>
                <w:lang w:val="en-GB"/>
              </w:rPr>
              <w:t>,</w:t>
            </w:r>
          </w:p>
          <w:p w14:paraId="4697155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batch_nbr</w:t>
            </w:r>
            <w:proofErr w:type="spellEnd"/>
            <w:r w:rsidRPr="00565FA0">
              <w:rPr>
                <w:rFonts w:ascii="Arial" w:eastAsia="Times" w:hAnsi="Arial"/>
                <w:b w:val="0"/>
                <w:bCs w:val="0"/>
                <w:color w:val="000000"/>
                <w:sz w:val="20"/>
                <w:lang w:val="en-GB"/>
              </w:rPr>
              <w:t>,</w:t>
            </w:r>
          </w:p>
          <w:p w14:paraId="2D1A3E1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invn_attr_a</w:t>
            </w:r>
            <w:proofErr w:type="spellEnd"/>
            <w:r w:rsidRPr="00565FA0">
              <w:rPr>
                <w:rFonts w:ascii="Arial" w:eastAsia="Times" w:hAnsi="Arial"/>
                <w:b w:val="0"/>
                <w:bCs w:val="0"/>
                <w:color w:val="000000"/>
                <w:sz w:val="20"/>
                <w:lang w:val="en-GB"/>
              </w:rPr>
              <w:t>,</w:t>
            </w:r>
          </w:p>
          <w:p w14:paraId="62CCB48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invn_attr_b</w:t>
            </w:r>
            <w:proofErr w:type="spellEnd"/>
            <w:r w:rsidRPr="00565FA0">
              <w:rPr>
                <w:rFonts w:ascii="Arial" w:eastAsia="Times" w:hAnsi="Arial"/>
                <w:b w:val="0"/>
                <w:bCs w:val="0"/>
                <w:color w:val="000000"/>
                <w:sz w:val="20"/>
                <w:lang w:val="en-GB"/>
              </w:rPr>
              <w:t>,</w:t>
            </w:r>
          </w:p>
          <w:p w14:paraId="62364D0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invn_attr_c</w:t>
            </w:r>
            <w:proofErr w:type="spellEnd"/>
            <w:r w:rsidRPr="00565FA0">
              <w:rPr>
                <w:rFonts w:ascii="Arial" w:eastAsia="Times" w:hAnsi="Arial"/>
                <w:b w:val="0"/>
                <w:bCs w:val="0"/>
                <w:color w:val="000000"/>
                <w:sz w:val="20"/>
                <w:lang w:val="en-GB"/>
              </w:rPr>
              <w:t>,</w:t>
            </w:r>
          </w:p>
          <w:p w14:paraId="5836B36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cost,</w:t>
            </w:r>
          </w:p>
          <w:p w14:paraId="458E564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sale_price</w:t>
            </w:r>
            <w:proofErr w:type="spellEnd"/>
            <w:r w:rsidRPr="00565FA0">
              <w:rPr>
                <w:rFonts w:ascii="Arial" w:eastAsia="Times" w:hAnsi="Arial"/>
                <w:b w:val="0"/>
                <w:bCs w:val="0"/>
                <w:color w:val="000000"/>
                <w:sz w:val="20"/>
                <w:lang w:val="en-GB"/>
              </w:rPr>
              <w:t>,</w:t>
            </w:r>
          </w:p>
          <w:p w14:paraId="0090E16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po_nbr</w:t>
            </w:r>
            <w:proofErr w:type="spellEnd"/>
            <w:r w:rsidRPr="00565FA0">
              <w:rPr>
                <w:rFonts w:ascii="Arial" w:eastAsia="Times" w:hAnsi="Arial"/>
                <w:b w:val="0"/>
                <w:bCs w:val="0"/>
                <w:color w:val="000000"/>
                <w:sz w:val="20"/>
                <w:lang w:val="en-GB"/>
              </w:rPr>
              <w:t>,</w:t>
            </w:r>
          </w:p>
          <w:p w14:paraId="5123C65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shipment_nbr</w:t>
            </w:r>
            <w:proofErr w:type="spellEnd"/>
            <w:r w:rsidRPr="00565FA0">
              <w:rPr>
                <w:rFonts w:ascii="Arial" w:eastAsia="Times" w:hAnsi="Arial"/>
                <w:b w:val="0"/>
                <w:bCs w:val="0"/>
                <w:color w:val="000000"/>
                <w:sz w:val="20"/>
                <w:lang w:val="en-GB"/>
              </w:rPr>
              <w:t>,</w:t>
            </w:r>
          </w:p>
          <w:p w14:paraId="647CF1F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dest_facility_attr_a</w:t>
            </w:r>
            <w:proofErr w:type="spellEnd"/>
            <w:r w:rsidRPr="00565FA0">
              <w:rPr>
                <w:rFonts w:ascii="Arial" w:eastAsia="Times" w:hAnsi="Arial"/>
                <w:b w:val="0"/>
                <w:bCs w:val="0"/>
                <w:color w:val="000000"/>
                <w:sz w:val="20"/>
                <w:lang w:val="en-GB"/>
              </w:rPr>
              <w:t>,</w:t>
            </w:r>
          </w:p>
          <w:p w14:paraId="285B676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dest_facility_attr_b</w:t>
            </w:r>
            <w:proofErr w:type="spellEnd"/>
            <w:r w:rsidRPr="00565FA0">
              <w:rPr>
                <w:rFonts w:ascii="Arial" w:eastAsia="Times" w:hAnsi="Arial"/>
                <w:b w:val="0"/>
                <w:bCs w:val="0"/>
                <w:color w:val="000000"/>
                <w:sz w:val="20"/>
                <w:lang w:val="en-GB"/>
              </w:rPr>
              <w:t>,</w:t>
            </w:r>
          </w:p>
          <w:p w14:paraId="559B7A2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dest_facility_attr_c_dtl</w:t>
            </w:r>
            <w:proofErr w:type="spellEnd"/>
            <w:r w:rsidRPr="00565FA0">
              <w:rPr>
                <w:rFonts w:ascii="Arial" w:eastAsia="Times" w:hAnsi="Arial"/>
                <w:b w:val="0"/>
                <w:bCs w:val="0"/>
                <w:color w:val="000000"/>
                <w:sz w:val="20"/>
                <w:lang w:val="en-GB"/>
              </w:rPr>
              <w:t>,</w:t>
            </w:r>
          </w:p>
          <w:p w14:paraId="48A9A41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ref_nbr_1_dtl,</w:t>
            </w:r>
          </w:p>
          <w:p w14:paraId="2F0937F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host_ob_lpn_nbr_dtl</w:t>
            </w:r>
            <w:proofErr w:type="spellEnd"/>
            <w:r w:rsidRPr="00565FA0">
              <w:rPr>
                <w:rFonts w:ascii="Arial" w:eastAsia="Times" w:hAnsi="Arial"/>
                <w:b w:val="0"/>
                <w:bCs w:val="0"/>
                <w:color w:val="000000"/>
                <w:sz w:val="20"/>
                <w:lang w:val="en-GB"/>
              </w:rPr>
              <w:t>,</w:t>
            </w:r>
          </w:p>
          <w:p w14:paraId="0FB3B866"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spl_instr_dtl</w:t>
            </w:r>
            <w:proofErr w:type="spellEnd"/>
            <w:r w:rsidRPr="00565FA0">
              <w:rPr>
                <w:rFonts w:ascii="Arial" w:eastAsia="Times" w:hAnsi="Arial"/>
                <w:b w:val="0"/>
                <w:bCs w:val="0"/>
                <w:color w:val="000000"/>
                <w:sz w:val="20"/>
                <w:lang w:val="en-GB"/>
              </w:rPr>
              <w:t>,</w:t>
            </w:r>
          </w:p>
          <w:p w14:paraId="7CB5DC1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vas_activity_code_dtl</w:t>
            </w:r>
            <w:proofErr w:type="spellEnd"/>
            <w:r w:rsidRPr="00565FA0">
              <w:rPr>
                <w:rFonts w:ascii="Arial" w:eastAsia="Times" w:hAnsi="Arial"/>
                <w:b w:val="0"/>
                <w:bCs w:val="0"/>
                <w:color w:val="000000"/>
                <w:sz w:val="20"/>
                <w:lang w:val="en-GB"/>
              </w:rPr>
              <w:t>,</w:t>
            </w:r>
          </w:p>
          <w:p w14:paraId="67C98A0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cust_field_1_dtl,</w:t>
            </w:r>
          </w:p>
          <w:p w14:paraId="39C09AB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cust_field_2_dtl,</w:t>
            </w:r>
          </w:p>
          <w:p w14:paraId="2CFB269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cust_field_3_dtl,</w:t>
            </w:r>
          </w:p>
          <w:p w14:paraId="3A04EBE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cust_field_4_dtl,</w:t>
            </w:r>
          </w:p>
          <w:p w14:paraId="69DA4CA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cust_field_5_dtl,</w:t>
            </w:r>
          </w:p>
          <w:p w14:paraId="76BBF07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NULL </w:t>
            </w:r>
            <w:proofErr w:type="spellStart"/>
            <w:r w:rsidRPr="00565FA0">
              <w:rPr>
                <w:rFonts w:ascii="Arial" w:eastAsia="Times" w:hAnsi="Arial"/>
                <w:b w:val="0"/>
                <w:bCs w:val="0"/>
                <w:color w:val="000000"/>
                <w:sz w:val="20"/>
                <w:lang w:val="en-GB"/>
              </w:rPr>
              <w:t>voucher_nbr_dtl</w:t>
            </w:r>
            <w:proofErr w:type="spellEnd"/>
            <w:r w:rsidRPr="00565FA0">
              <w:rPr>
                <w:rFonts w:ascii="Arial" w:eastAsia="Times" w:hAnsi="Arial"/>
                <w:b w:val="0"/>
                <w:bCs w:val="0"/>
                <w:color w:val="000000"/>
                <w:sz w:val="20"/>
                <w:lang w:val="en-GB"/>
              </w:rPr>
              <w:t>,</w:t>
            </w:r>
          </w:p>
          <w:p w14:paraId="230610B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voucher_amount_dtl</w:t>
            </w:r>
            <w:proofErr w:type="spellEnd"/>
            <w:r w:rsidRPr="00565FA0">
              <w:rPr>
                <w:rFonts w:ascii="Arial" w:eastAsia="Times" w:hAnsi="Arial"/>
                <w:b w:val="0"/>
                <w:bCs w:val="0"/>
                <w:color w:val="000000"/>
                <w:sz w:val="20"/>
                <w:lang w:val="en-GB"/>
              </w:rPr>
              <w:t>,</w:t>
            </w:r>
          </w:p>
          <w:p w14:paraId="3ABB97D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voucher_exp_date_dtl</w:t>
            </w:r>
            <w:proofErr w:type="spellEnd"/>
            <w:r w:rsidRPr="00565FA0">
              <w:rPr>
                <w:rFonts w:ascii="Arial" w:eastAsia="Times" w:hAnsi="Arial"/>
                <w:b w:val="0"/>
                <w:bCs w:val="0"/>
                <w:color w:val="000000"/>
                <w:sz w:val="20"/>
                <w:lang w:val="en-GB"/>
              </w:rPr>
              <w:t>,</w:t>
            </w:r>
          </w:p>
          <w:p w14:paraId="49BCF3C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req_pallet_nbr_dtl</w:t>
            </w:r>
            <w:proofErr w:type="spellEnd"/>
            <w:r w:rsidRPr="00565FA0">
              <w:rPr>
                <w:rFonts w:ascii="Arial" w:eastAsia="Times" w:hAnsi="Arial"/>
                <w:b w:val="0"/>
                <w:bCs w:val="0"/>
                <w:color w:val="000000"/>
                <w:sz w:val="20"/>
                <w:lang w:val="en-GB"/>
              </w:rPr>
              <w:t>,</w:t>
            </w:r>
          </w:p>
          <w:p w14:paraId="70E065D1"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lock_code_dtl</w:t>
            </w:r>
            <w:proofErr w:type="spellEnd"/>
            <w:r w:rsidRPr="00565FA0">
              <w:rPr>
                <w:rFonts w:ascii="Arial" w:eastAsia="Times" w:hAnsi="Arial"/>
                <w:b w:val="0"/>
                <w:bCs w:val="0"/>
                <w:color w:val="000000"/>
                <w:sz w:val="20"/>
                <w:lang w:val="en-GB"/>
              </w:rPr>
              <w:t>,</w:t>
            </w:r>
          </w:p>
          <w:p w14:paraId="6BAEE4EE"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serial_nbr_dtl</w:t>
            </w:r>
            <w:proofErr w:type="spellEnd"/>
            <w:r w:rsidRPr="00565FA0">
              <w:rPr>
                <w:rFonts w:ascii="Arial" w:eastAsia="Times" w:hAnsi="Arial"/>
                <w:b w:val="0"/>
                <w:bCs w:val="0"/>
                <w:color w:val="000000"/>
                <w:sz w:val="20"/>
                <w:lang w:val="en-GB"/>
              </w:rPr>
              <w:t>,</w:t>
            </w:r>
          </w:p>
          <w:p w14:paraId="2F916EC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item_barcode_dtl</w:t>
            </w:r>
            <w:proofErr w:type="spellEnd"/>
            <w:r w:rsidRPr="00565FA0">
              <w:rPr>
                <w:rFonts w:ascii="Arial" w:eastAsia="Times" w:hAnsi="Arial"/>
                <w:b w:val="0"/>
                <w:bCs w:val="0"/>
                <w:color w:val="000000"/>
                <w:sz w:val="20"/>
                <w:lang w:val="en-GB"/>
              </w:rPr>
              <w:t>,</w:t>
            </w:r>
          </w:p>
          <w:p w14:paraId="7953ACE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uom_dtl</w:t>
            </w:r>
            <w:proofErr w:type="spellEnd"/>
            <w:r w:rsidRPr="00565FA0">
              <w:rPr>
                <w:rFonts w:ascii="Arial" w:eastAsia="Times" w:hAnsi="Arial"/>
                <w:b w:val="0"/>
                <w:bCs w:val="0"/>
                <w:color w:val="000000"/>
                <w:sz w:val="20"/>
                <w:lang w:val="en-GB"/>
              </w:rPr>
              <w:t>,</w:t>
            </w:r>
          </w:p>
          <w:p w14:paraId="1A1DB16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cust_date_1_dtl,</w:t>
            </w:r>
          </w:p>
          <w:p w14:paraId="002B83F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cust_date_2_dtl,</w:t>
            </w:r>
          </w:p>
          <w:p w14:paraId="2072D33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cust_date_3_dtl,</w:t>
            </w:r>
          </w:p>
          <w:p w14:paraId="701D535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cust_date_4_dtl,</w:t>
            </w:r>
          </w:p>
          <w:p w14:paraId="301457C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cust_date_5_dtl,</w:t>
            </w:r>
          </w:p>
          <w:p w14:paraId="177929B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cust_decimal_1_dtl,</w:t>
            </w:r>
          </w:p>
          <w:p w14:paraId="1E422DF2"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cust_decimal_2_dtl,</w:t>
            </w:r>
          </w:p>
          <w:p w14:paraId="6BE955E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cust_decimal_3_dtl,</w:t>
            </w:r>
          </w:p>
          <w:p w14:paraId="7192946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cust_decimal_4_dtl,</w:t>
            </w:r>
          </w:p>
          <w:p w14:paraId="1F551B4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cust_decimal_5_dtl,</w:t>
            </w:r>
          </w:p>
          <w:p w14:paraId="1F051CA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cust_short_text_1_dtl,</w:t>
            </w:r>
          </w:p>
          <w:p w14:paraId="22284D8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cust_short_text_2_dtl,</w:t>
            </w:r>
          </w:p>
          <w:p w14:paraId="7F32928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cust_short_text_3_dtl,</w:t>
            </w:r>
          </w:p>
          <w:p w14:paraId="522CFDA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cust_short_text_4_dtl,</w:t>
            </w:r>
          </w:p>
          <w:p w14:paraId="230B754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cust_short_text_5_dtl,</w:t>
            </w:r>
          </w:p>
          <w:p w14:paraId="099F634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cust_short_text_6_dtl,</w:t>
            </w:r>
          </w:p>
          <w:p w14:paraId="42AFD0D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cust_short_text_7_dtl,</w:t>
            </w:r>
          </w:p>
          <w:p w14:paraId="6DEB973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cust_short_text_8_dtl,</w:t>
            </w:r>
          </w:p>
          <w:p w14:paraId="0215851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cust_short_text_9_dtl,</w:t>
            </w:r>
          </w:p>
          <w:p w14:paraId="0E9F379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cust_short_text_10_dtl,</w:t>
            </w:r>
          </w:p>
          <w:p w14:paraId="0D24883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cust_short_text_11_dtl,</w:t>
            </w:r>
          </w:p>
          <w:p w14:paraId="4D8A1665"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cust_short_text_12_dtl,</w:t>
            </w:r>
          </w:p>
          <w:p w14:paraId="458A02EC"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cust_long_text_1_dtl,</w:t>
            </w:r>
          </w:p>
          <w:p w14:paraId="5A9EF69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cust_long_text_2_dtl,</w:t>
            </w:r>
          </w:p>
          <w:p w14:paraId="1F66FD69"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cust_long_text_3_dtl,</w:t>
            </w:r>
          </w:p>
          <w:p w14:paraId="4D1476F7"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invn_attr_d_dtl</w:t>
            </w:r>
            <w:proofErr w:type="spellEnd"/>
            <w:r w:rsidRPr="00565FA0">
              <w:rPr>
                <w:rFonts w:ascii="Arial" w:eastAsia="Times" w:hAnsi="Arial"/>
                <w:b w:val="0"/>
                <w:bCs w:val="0"/>
                <w:color w:val="000000"/>
                <w:sz w:val="20"/>
                <w:lang w:val="en-GB"/>
              </w:rPr>
              <w:t>,</w:t>
            </w:r>
          </w:p>
          <w:p w14:paraId="2524C90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invn_attr_e_dtl</w:t>
            </w:r>
            <w:proofErr w:type="spellEnd"/>
            <w:r w:rsidRPr="00565FA0">
              <w:rPr>
                <w:rFonts w:ascii="Arial" w:eastAsia="Times" w:hAnsi="Arial"/>
                <w:b w:val="0"/>
                <w:bCs w:val="0"/>
                <w:color w:val="000000"/>
                <w:sz w:val="20"/>
                <w:lang w:val="en-GB"/>
              </w:rPr>
              <w:t>,</w:t>
            </w:r>
          </w:p>
          <w:p w14:paraId="0F420A6F"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invn_attr_f_dtl</w:t>
            </w:r>
            <w:proofErr w:type="spellEnd"/>
            <w:r w:rsidRPr="00565FA0">
              <w:rPr>
                <w:rFonts w:ascii="Arial" w:eastAsia="Times" w:hAnsi="Arial"/>
                <w:b w:val="0"/>
                <w:bCs w:val="0"/>
                <w:color w:val="000000"/>
                <w:sz w:val="20"/>
                <w:lang w:val="en-GB"/>
              </w:rPr>
              <w:t>,</w:t>
            </w:r>
          </w:p>
          <w:p w14:paraId="739710D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invn_attr_g_dtl</w:t>
            </w:r>
            <w:proofErr w:type="spellEnd"/>
            <w:r w:rsidRPr="00565FA0">
              <w:rPr>
                <w:rFonts w:ascii="Arial" w:eastAsia="Times" w:hAnsi="Arial"/>
                <w:b w:val="0"/>
                <w:bCs w:val="0"/>
                <w:color w:val="000000"/>
                <w:sz w:val="20"/>
                <w:lang w:val="en-GB"/>
              </w:rPr>
              <w:t>,</w:t>
            </w:r>
          </w:p>
          <w:p w14:paraId="056D59F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NULL </w:t>
            </w:r>
            <w:proofErr w:type="spellStart"/>
            <w:r w:rsidRPr="00565FA0">
              <w:rPr>
                <w:rFonts w:ascii="Arial" w:eastAsia="Times" w:hAnsi="Arial"/>
                <w:b w:val="0"/>
                <w:bCs w:val="0"/>
                <w:color w:val="000000"/>
                <w:sz w:val="20"/>
                <w:lang w:val="en-GB"/>
              </w:rPr>
              <w:t>ship_request_line_dtl</w:t>
            </w:r>
            <w:proofErr w:type="spellEnd"/>
          </w:p>
          <w:p w14:paraId="4F209D5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FROM </w:t>
            </w:r>
            <w:proofErr w:type="spellStart"/>
            <w:r w:rsidRPr="00565FA0">
              <w:rPr>
                <w:rFonts w:ascii="Arial" w:eastAsia="Times" w:hAnsi="Arial"/>
                <w:b w:val="0"/>
                <w:bCs w:val="0"/>
                <w:color w:val="000000"/>
                <w:sz w:val="20"/>
                <w:lang w:val="en-GB"/>
              </w:rPr>
              <w:t>WSH_NEW_dELIVERIES</w:t>
            </w:r>
            <w:proofErr w:type="spellEnd"/>
            <w:r w:rsidRPr="00565FA0">
              <w:rPr>
                <w:rFonts w:ascii="Arial" w:eastAsia="Times" w:hAnsi="Arial"/>
                <w:b w:val="0"/>
                <w:bCs w:val="0"/>
                <w:color w:val="000000"/>
                <w:sz w:val="20"/>
                <w:lang w:val="en-GB"/>
              </w:rPr>
              <w:t xml:space="preserve"> A</w:t>
            </w:r>
          </w:p>
          <w:p w14:paraId="313FDE54"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WHERE </w:t>
            </w:r>
            <w:proofErr w:type="gramStart"/>
            <w:r w:rsidRPr="00565FA0">
              <w:rPr>
                <w:rFonts w:ascii="Arial" w:eastAsia="Times" w:hAnsi="Arial"/>
                <w:b w:val="0"/>
                <w:bCs w:val="0"/>
                <w:color w:val="000000"/>
                <w:sz w:val="20"/>
                <w:lang w:val="en-GB"/>
              </w:rPr>
              <w:t>A.SOURCE</w:t>
            </w:r>
            <w:proofErr w:type="gramEnd"/>
            <w:r w:rsidRPr="00565FA0">
              <w:rPr>
                <w:rFonts w:ascii="Arial" w:eastAsia="Times" w:hAnsi="Arial"/>
                <w:b w:val="0"/>
                <w:bCs w:val="0"/>
                <w:color w:val="000000"/>
                <w:sz w:val="20"/>
                <w:lang w:val="en-GB"/>
              </w:rPr>
              <w:t>_LINE_TYPE='TRANSFER_ORDER'</w:t>
            </w:r>
          </w:p>
          <w:p w14:paraId="7A41154D"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AND NOT EXISTS</w:t>
            </w:r>
          </w:p>
          <w:p w14:paraId="2DDB348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(SELECT 'X'</w:t>
            </w:r>
          </w:p>
          <w:p w14:paraId="4D7B7EDA"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FROM WSH_DELIVERY_ASSIGNMENTS B</w:t>
            </w:r>
          </w:p>
          <w:p w14:paraId="15BE608B"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lastRenderedPageBreak/>
              <w:t xml:space="preserve">  WHERE </w:t>
            </w:r>
            <w:proofErr w:type="gramStart"/>
            <w:r w:rsidRPr="00565FA0">
              <w:rPr>
                <w:rFonts w:ascii="Arial" w:eastAsia="Times" w:hAnsi="Arial"/>
                <w:b w:val="0"/>
                <w:bCs w:val="0"/>
                <w:color w:val="000000"/>
                <w:sz w:val="20"/>
                <w:lang w:val="en-GB"/>
              </w:rPr>
              <w:t>B.DELIVERY</w:t>
            </w:r>
            <w:proofErr w:type="gramEnd"/>
            <w:r w:rsidRPr="00565FA0">
              <w:rPr>
                <w:rFonts w:ascii="Arial" w:eastAsia="Times" w:hAnsi="Arial"/>
                <w:b w:val="0"/>
                <w:bCs w:val="0"/>
                <w:color w:val="000000"/>
                <w:sz w:val="20"/>
                <w:lang w:val="en-GB"/>
              </w:rPr>
              <w:t>_ID=A.DELIVERY_ID</w:t>
            </w:r>
          </w:p>
          <w:p w14:paraId="438A64D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w:t>
            </w:r>
          </w:p>
          <w:p w14:paraId="2F4AD290"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AND </w:t>
            </w:r>
            <w:proofErr w:type="gramStart"/>
            <w:r w:rsidRPr="00565FA0">
              <w:rPr>
                <w:rFonts w:ascii="Arial" w:eastAsia="Times" w:hAnsi="Arial"/>
                <w:b w:val="0"/>
                <w:bCs w:val="0"/>
                <w:color w:val="000000"/>
                <w:sz w:val="20"/>
                <w:lang w:val="en-GB"/>
              </w:rPr>
              <w:t>( (</w:t>
            </w:r>
            <w:proofErr w:type="gramEnd"/>
            <w:r w:rsidRPr="00565FA0">
              <w:rPr>
                <w:rFonts w:ascii="Arial" w:eastAsia="Times" w:hAnsi="Arial"/>
                <w:b w:val="0"/>
                <w:bCs w:val="0"/>
                <w:color w:val="000000"/>
                <w:sz w:val="20"/>
                <w:lang w:val="en-GB"/>
              </w:rPr>
              <w:t>TO_DATE(TO_CHAR(</w:t>
            </w:r>
            <w:proofErr w:type="spellStart"/>
            <w:r w:rsidRPr="00565FA0">
              <w:rPr>
                <w:rFonts w:ascii="Arial" w:eastAsia="Times" w:hAnsi="Arial"/>
                <w:b w:val="0"/>
                <w:bCs w:val="0"/>
                <w:color w:val="000000"/>
                <w:sz w:val="20"/>
                <w:lang w:val="en-GB"/>
              </w:rPr>
              <w:t>A.last_update_date,'YYYY</w:t>
            </w:r>
            <w:proofErr w:type="spellEnd"/>
            <w:r w:rsidRPr="00565FA0">
              <w:rPr>
                <w:rFonts w:ascii="Arial" w:eastAsia="Times" w:hAnsi="Arial"/>
                <w:b w:val="0"/>
                <w:bCs w:val="0"/>
                <w:color w:val="000000"/>
                <w:sz w:val="20"/>
                <w:lang w:val="en-GB"/>
              </w:rPr>
              <w:t>-MM-DD HH24:MI:SS'), 'YYYY-MM-DD HH24:MI:SS') &gt;= TO_DATE(SUBSTR('2018-03-27T09:00:18.026',1,10)</w:t>
            </w:r>
          </w:p>
          <w:p w14:paraId="647CA4F8"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 '</w:t>
            </w:r>
          </w:p>
          <w:p w14:paraId="1CD1A2F3" w14:textId="77777777" w:rsidR="00C84669" w:rsidRPr="00565FA0" w:rsidRDefault="00C84669" w:rsidP="00CE6FC4">
            <w:pPr>
              <w:pStyle w:val="Tablehead1"/>
              <w:jc w:val="left"/>
              <w:rPr>
                <w:rFonts w:ascii="Arial" w:eastAsia="Times" w:hAnsi="Arial"/>
                <w:b w:val="0"/>
                <w:bCs w:val="0"/>
                <w:color w:val="000000"/>
                <w:sz w:val="20"/>
                <w:lang w:val="en-GB"/>
              </w:rPr>
            </w:pPr>
            <w:r w:rsidRPr="00565FA0">
              <w:rPr>
                <w:rFonts w:ascii="Arial" w:eastAsia="Times" w:hAnsi="Arial"/>
                <w:b w:val="0"/>
                <w:bCs w:val="0"/>
                <w:color w:val="000000"/>
                <w:sz w:val="20"/>
                <w:lang w:val="en-GB"/>
              </w:rPr>
              <w:t xml:space="preserve">  || SUBSTR('2018-03-27T09:00:18.026',12,8</w:t>
            </w:r>
            <w:proofErr w:type="gramStart"/>
            <w:r w:rsidRPr="00565FA0">
              <w:rPr>
                <w:rFonts w:ascii="Arial" w:eastAsia="Times" w:hAnsi="Arial"/>
                <w:b w:val="0"/>
                <w:bCs w:val="0"/>
                <w:color w:val="000000"/>
                <w:sz w:val="20"/>
                <w:lang w:val="en-GB"/>
              </w:rPr>
              <w:t>) ,</w:t>
            </w:r>
            <w:proofErr w:type="gramEnd"/>
            <w:r w:rsidRPr="00565FA0">
              <w:rPr>
                <w:rFonts w:ascii="Arial" w:eastAsia="Times" w:hAnsi="Arial"/>
                <w:b w:val="0"/>
                <w:bCs w:val="0"/>
                <w:color w:val="000000"/>
                <w:sz w:val="20"/>
                <w:lang w:val="en-GB"/>
              </w:rPr>
              <w:t xml:space="preserve"> 'YYYY-MM-DD HH24:MI:SS')))</w:t>
            </w:r>
          </w:p>
        </w:tc>
      </w:tr>
    </w:tbl>
    <w:p w14:paraId="468894D8" w14:textId="0FA648DB" w:rsidR="0980C3B4" w:rsidRDefault="0980C3B4" w:rsidP="1F6A7A4F">
      <w:pPr>
        <w:pStyle w:val="Bodycopy"/>
        <w:keepNext/>
        <w:tabs>
          <w:tab w:val="num" w:pos="2160"/>
        </w:tabs>
      </w:pPr>
    </w:p>
    <w:p w14:paraId="3F9F4C1D" w14:textId="0E1213F5" w:rsidR="007405F5" w:rsidRDefault="1C6DAFD2" w:rsidP="001B7633">
      <w:pPr>
        <w:pStyle w:val="Heading2"/>
        <w:keepNext/>
        <w:numPr>
          <w:ilvl w:val="1"/>
          <w:numId w:val="13"/>
        </w:numPr>
        <w:tabs>
          <w:tab w:val="num" w:pos="2160"/>
        </w:tabs>
        <w:ind w:left="540"/>
        <w:rPr>
          <w:rFonts w:ascii="Verdana" w:hAnsi="Verdana"/>
        </w:rPr>
      </w:pPr>
      <w:bookmarkStart w:id="108" w:name="_Toc234593792"/>
      <w:r w:rsidRPr="2A739812">
        <w:rPr>
          <w:rFonts w:ascii="Verdana" w:hAnsi="Verdana"/>
        </w:rPr>
        <w:t>Data Transmission Mechanism (</w:t>
      </w:r>
      <w:r w:rsidR="5C825F81" w:rsidRPr="2A739812">
        <w:rPr>
          <w:rFonts w:ascii="Verdana" w:hAnsi="Verdana"/>
        </w:rPr>
        <w:t>Required</w:t>
      </w:r>
      <w:r w:rsidRPr="2A739812">
        <w:rPr>
          <w:rFonts w:ascii="Verdana" w:hAnsi="Verdana"/>
        </w:rPr>
        <w:t xml:space="preserve"> for Interfaces)</w:t>
      </w:r>
      <w:bookmarkEnd w:id="108"/>
    </w:p>
    <w:p w14:paraId="0CE33455" w14:textId="509BEDF9" w:rsidR="00542E3B" w:rsidRPr="00737345" w:rsidRDefault="005B431F" w:rsidP="00542E3B">
      <w:pPr>
        <w:pStyle w:val="Bodycopy"/>
        <w:rPr>
          <w:rFonts w:ascii="Verdana" w:hAnsi="Verdana"/>
        </w:rPr>
      </w:pPr>
      <w:r>
        <w:rPr>
          <w:rFonts w:ascii="Verdana" w:hAnsi="Verdana"/>
        </w:rPr>
        <w:t>NA</w:t>
      </w:r>
    </w:p>
    <w:p w14:paraId="08479A43" w14:textId="4DD24989" w:rsidR="00C019A2" w:rsidRPr="00C019A2" w:rsidRDefault="00C019A2" w:rsidP="00C019A2">
      <w:pPr>
        <w:pStyle w:val="Bodycopy"/>
      </w:pPr>
    </w:p>
    <w:p w14:paraId="67F47032" w14:textId="03675EDB" w:rsidR="007405F5" w:rsidRPr="001B7633" w:rsidRDefault="1C6DAFD2" w:rsidP="001B7633">
      <w:pPr>
        <w:pStyle w:val="Heading2"/>
        <w:keepNext/>
        <w:numPr>
          <w:ilvl w:val="1"/>
          <w:numId w:val="13"/>
        </w:numPr>
        <w:tabs>
          <w:tab w:val="num" w:pos="2160"/>
        </w:tabs>
        <w:ind w:left="540"/>
        <w:rPr>
          <w:rFonts w:ascii="Verdana" w:hAnsi="Verdana"/>
        </w:rPr>
      </w:pPr>
      <w:bookmarkStart w:id="109" w:name="_Toc1179598161"/>
      <w:r w:rsidRPr="2A739812">
        <w:rPr>
          <w:rFonts w:ascii="Verdana" w:hAnsi="Verdana"/>
        </w:rPr>
        <w:t>File Layout</w:t>
      </w:r>
      <w:r w:rsidR="4E4438C7" w:rsidRPr="2A739812">
        <w:rPr>
          <w:rFonts w:ascii="Verdana" w:hAnsi="Verdana"/>
        </w:rPr>
        <w:t xml:space="preserve"> </w:t>
      </w:r>
      <w:r w:rsidRPr="2A739812">
        <w:rPr>
          <w:rFonts w:ascii="Verdana" w:hAnsi="Verdana"/>
        </w:rPr>
        <w:t>/</w:t>
      </w:r>
      <w:r w:rsidR="4E4438C7" w:rsidRPr="2A739812">
        <w:rPr>
          <w:rFonts w:ascii="Verdana" w:hAnsi="Verdana"/>
        </w:rPr>
        <w:t xml:space="preserve"> </w:t>
      </w:r>
      <w:r w:rsidRPr="2A739812">
        <w:rPr>
          <w:rFonts w:ascii="Verdana" w:hAnsi="Verdana"/>
        </w:rPr>
        <w:t>Report Output</w:t>
      </w:r>
      <w:bookmarkEnd w:id="109"/>
    </w:p>
    <w:p w14:paraId="2FAEB899" w14:textId="230302EE" w:rsidR="00BE655C" w:rsidRPr="00547370" w:rsidRDefault="00811C99" w:rsidP="38970692">
      <w:pPr>
        <w:pStyle w:val="Bodycopy"/>
        <w:ind w:left="180"/>
        <w:rPr>
          <w:rFonts w:ascii="Verdana" w:hAnsi="Verdana" w:cs="Arial"/>
          <w:color w:val="auto"/>
        </w:rPr>
      </w:pPr>
      <w:r>
        <w:rPr>
          <w:rFonts w:ascii="Verdana" w:hAnsi="Verdana" w:cs="Arial"/>
          <w:color w:val="auto"/>
        </w:rPr>
        <w:t>NA</w:t>
      </w:r>
    </w:p>
    <w:p w14:paraId="13CEB78C" w14:textId="77777777" w:rsidR="009A0522" w:rsidRPr="00547370" w:rsidRDefault="009A0522" w:rsidP="00A32481">
      <w:pPr>
        <w:pStyle w:val="Bodycopy"/>
        <w:rPr>
          <w:rFonts w:ascii="Verdana" w:hAnsi="Verdana" w:cs="Arial"/>
          <w:color w:val="auto"/>
        </w:rPr>
      </w:pPr>
    </w:p>
    <w:p w14:paraId="5E0CD05C" w14:textId="4C563449" w:rsidR="008E29B9" w:rsidRPr="001B7633" w:rsidRDefault="439FE16D" w:rsidP="00CC5409">
      <w:pPr>
        <w:pStyle w:val="Bodycopy"/>
        <w:rPr>
          <w:color w:val="000000" w:themeColor="text1"/>
        </w:rPr>
      </w:pPr>
      <w:bookmarkStart w:id="110" w:name="_Toc142623358"/>
      <w:bookmarkStart w:id="111" w:name="_Toc1596904067"/>
      <w:ins w:id="112" w:author="Kibile, Shivali" w:date="2023-08-11T05:16:00Z">
        <w:r w:rsidRPr="4B67D6EB">
          <w:rPr>
            <w:color w:val="000000" w:themeColor="text1"/>
          </w:rPr>
          <w:t>Technical Unit Test</w:t>
        </w:r>
      </w:ins>
      <w:bookmarkEnd w:id="110"/>
      <w:bookmarkEnd w:id="111"/>
    </w:p>
    <w:p w14:paraId="0EC7C7C9" w14:textId="1D0451DB" w:rsidR="002F0785" w:rsidRPr="00547370" w:rsidRDefault="002F0785" w:rsidP="38970692">
      <w:pPr>
        <w:pStyle w:val="Bodycopy"/>
        <w:ind w:left="180"/>
        <w:rPr>
          <w:rFonts w:ascii="Verdana" w:hAnsi="Verdana" w:cs="Arial"/>
          <w:color w:val="auto"/>
        </w:rPr>
      </w:pPr>
    </w:p>
    <w:tbl>
      <w:tblPr>
        <w:tblW w:w="9360" w:type="dxa"/>
        <w:tblInd w:w="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0"/>
        <w:gridCol w:w="2430"/>
        <w:gridCol w:w="3600"/>
        <w:gridCol w:w="2430"/>
      </w:tblGrid>
      <w:tr w:rsidR="004B49C2" w:rsidRPr="00547370" w14:paraId="75F67B53" w14:textId="77777777" w:rsidTr="004B49C2">
        <w:trPr>
          <w:trHeight w:val="306"/>
          <w:tblHeader/>
        </w:trPr>
        <w:tc>
          <w:tcPr>
            <w:tcW w:w="900" w:type="dxa"/>
            <w:tcBorders>
              <w:top w:val="nil"/>
              <w:left w:val="nil"/>
              <w:bottom w:val="single" w:sz="4" w:space="0" w:color="002776"/>
              <w:right w:val="single" w:sz="4" w:space="0" w:color="FFFFFF"/>
            </w:tcBorders>
            <w:shd w:val="clear" w:color="auto" w:fill="000000" w:themeFill="text1"/>
          </w:tcPr>
          <w:p w14:paraId="214830FB"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Sr. No</w:t>
            </w:r>
          </w:p>
        </w:tc>
        <w:tc>
          <w:tcPr>
            <w:tcW w:w="2430" w:type="dxa"/>
            <w:tcBorders>
              <w:top w:val="nil"/>
              <w:left w:val="single" w:sz="4" w:space="0" w:color="FFFFFF"/>
              <w:bottom w:val="single" w:sz="4" w:space="0" w:color="002776"/>
              <w:right w:val="single" w:sz="4" w:space="0" w:color="FFFFFF"/>
            </w:tcBorders>
            <w:shd w:val="clear" w:color="auto" w:fill="000000" w:themeFill="text1"/>
          </w:tcPr>
          <w:p w14:paraId="698BC12E"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Conditions to be tested</w:t>
            </w:r>
          </w:p>
        </w:tc>
        <w:tc>
          <w:tcPr>
            <w:tcW w:w="3600" w:type="dxa"/>
            <w:tcBorders>
              <w:top w:val="nil"/>
              <w:left w:val="single" w:sz="4" w:space="0" w:color="FFFFFF"/>
              <w:bottom w:val="single" w:sz="4" w:space="0" w:color="002776"/>
              <w:right w:val="single" w:sz="4" w:space="0" w:color="FFFFFF"/>
            </w:tcBorders>
            <w:shd w:val="clear" w:color="auto" w:fill="000000" w:themeFill="text1"/>
          </w:tcPr>
          <w:p w14:paraId="317F042A"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Expected Result</w:t>
            </w:r>
          </w:p>
        </w:tc>
        <w:tc>
          <w:tcPr>
            <w:tcW w:w="2430" w:type="dxa"/>
            <w:tcBorders>
              <w:top w:val="nil"/>
              <w:left w:val="single" w:sz="4" w:space="0" w:color="FFFFFF"/>
              <w:bottom w:val="single" w:sz="4" w:space="0" w:color="002776"/>
              <w:right w:val="single" w:sz="4" w:space="0" w:color="FFFFFF"/>
            </w:tcBorders>
            <w:shd w:val="clear" w:color="auto" w:fill="000000" w:themeFill="text1"/>
          </w:tcPr>
          <w:p w14:paraId="70CF7BCC"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Executed?</w:t>
            </w:r>
          </w:p>
        </w:tc>
      </w:tr>
      <w:tr w:rsidR="004B49C2" w:rsidRPr="00547370" w14:paraId="1CEB9917" w14:textId="77777777" w:rsidTr="004B49C2">
        <w:trPr>
          <w:trHeight w:val="367"/>
        </w:trPr>
        <w:tc>
          <w:tcPr>
            <w:tcW w:w="900" w:type="dxa"/>
            <w:tcBorders>
              <w:top w:val="single" w:sz="4" w:space="0" w:color="002776"/>
              <w:bottom w:val="single" w:sz="4" w:space="0" w:color="002776"/>
            </w:tcBorders>
          </w:tcPr>
          <w:p w14:paraId="0BE621AE" w14:textId="77777777" w:rsidR="004B49C2" w:rsidRPr="00547370" w:rsidRDefault="004B49C2">
            <w:pPr>
              <w:pStyle w:val="Bodycopy"/>
              <w:rPr>
                <w:rFonts w:ascii="Verdana" w:hAnsi="Verdana" w:cs="Arial"/>
              </w:rPr>
            </w:pPr>
            <w:r w:rsidRPr="00547370">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38F67A72" w14:textId="77777777" w:rsidR="004B49C2" w:rsidRPr="00547370" w:rsidRDefault="004B49C2">
            <w:pPr>
              <w:pStyle w:val="Bodycopy"/>
              <w:rPr>
                <w:rFonts w:ascii="Verdana" w:hAnsi="Verdana" w:cs="Arial"/>
              </w:rPr>
            </w:pPr>
          </w:p>
        </w:tc>
      </w:tr>
      <w:tr w:rsidR="004B49C2" w:rsidRPr="00547370" w14:paraId="069CB75B" w14:textId="77777777" w:rsidTr="004B49C2">
        <w:trPr>
          <w:trHeight w:val="367"/>
        </w:trPr>
        <w:tc>
          <w:tcPr>
            <w:tcW w:w="900" w:type="dxa"/>
            <w:tcBorders>
              <w:top w:val="single" w:sz="4" w:space="0" w:color="002776"/>
              <w:bottom w:val="single" w:sz="4" w:space="0" w:color="002776"/>
            </w:tcBorders>
          </w:tcPr>
          <w:p w14:paraId="155CD2BC" w14:textId="77777777" w:rsidR="004B49C2" w:rsidRPr="00547370" w:rsidRDefault="004B49C2">
            <w:pPr>
              <w:pStyle w:val="Bodycopy"/>
              <w:rPr>
                <w:rFonts w:ascii="Verdana" w:hAnsi="Verdana" w:cs="Arial"/>
              </w:rPr>
            </w:pPr>
            <w:r w:rsidRPr="00547370">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489A3A71" w14:textId="77777777" w:rsidR="004B49C2" w:rsidRPr="00547370" w:rsidRDefault="004B49C2">
            <w:pPr>
              <w:pStyle w:val="Bodycopy"/>
              <w:rPr>
                <w:rFonts w:ascii="Verdana" w:hAnsi="Verdana" w:cs="Arial"/>
              </w:rPr>
            </w:pPr>
          </w:p>
        </w:tc>
      </w:tr>
      <w:tr w:rsidR="004B49C2" w:rsidRPr="00547370" w14:paraId="2A446759" w14:textId="77777777" w:rsidTr="004B49C2">
        <w:trPr>
          <w:trHeight w:val="367"/>
        </w:trPr>
        <w:tc>
          <w:tcPr>
            <w:tcW w:w="900" w:type="dxa"/>
            <w:tcBorders>
              <w:top w:val="single" w:sz="4" w:space="0" w:color="002776"/>
              <w:bottom w:val="single" w:sz="4" w:space="0" w:color="002776"/>
            </w:tcBorders>
          </w:tcPr>
          <w:p w14:paraId="4532C851" w14:textId="77777777" w:rsidR="004B49C2" w:rsidRPr="00547370" w:rsidRDefault="004B49C2">
            <w:pPr>
              <w:pStyle w:val="Bodycopy"/>
              <w:rPr>
                <w:rFonts w:ascii="Verdana" w:hAnsi="Verdana" w:cs="Arial"/>
              </w:rPr>
            </w:pPr>
            <w:r w:rsidRPr="00547370">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6E1ED255" w14:textId="77777777" w:rsidR="004B49C2" w:rsidRPr="00547370" w:rsidRDefault="004B49C2">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001B7633">
      <w:pPr>
        <w:pStyle w:val="Heading1"/>
        <w:numPr>
          <w:ilvl w:val="0"/>
          <w:numId w:val="13"/>
        </w:numPr>
        <w:rPr>
          <w:color w:val="000000" w:themeColor="text1"/>
        </w:rPr>
      </w:pPr>
      <w:bookmarkStart w:id="113" w:name="_Toc1471559029"/>
      <w:r w:rsidRPr="4B67D6EB">
        <w:rPr>
          <w:color w:val="000000" w:themeColor="text1"/>
        </w:rPr>
        <w:lastRenderedPageBreak/>
        <w:t>Application Setup and Technical Requirements</w:t>
      </w:r>
      <w:bookmarkEnd w:id="113"/>
    </w:p>
    <w:p w14:paraId="3E985864" w14:textId="035BD5DF" w:rsidR="007405F5" w:rsidRPr="00FA1F91" w:rsidRDefault="157414D6" w:rsidP="00FA1F91">
      <w:pPr>
        <w:pStyle w:val="Heading2"/>
        <w:keepNext/>
        <w:numPr>
          <w:ilvl w:val="1"/>
          <w:numId w:val="13"/>
        </w:numPr>
        <w:ind w:left="540"/>
        <w:rPr>
          <w:rFonts w:ascii="Verdana" w:hAnsi="Verdana" w:cs="Times New Roman"/>
        </w:rPr>
      </w:pPr>
      <w:bookmarkStart w:id="114" w:name="_Toc1145784606"/>
      <w:r w:rsidRPr="4B67D6EB">
        <w:rPr>
          <w:rFonts w:ascii="Verdana" w:hAnsi="Verdana" w:cs="Times New Roman"/>
        </w:rPr>
        <w:t>Programs/Report and Parameters</w:t>
      </w:r>
      <w:bookmarkEnd w:id="114"/>
    </w:p>
    <w:p w14:paraId="752878AB" w14:textId="72CAA847" w:rsidR="0042297F" w:rsidRPr="00547370" w:rsidRDefault="00B24BEC" w:rsidP="38970692">
      <w:pPr>
        <w:pStyle w:val="Bodycopy"/>
        <w:ind w:left="180"/>
        <w:rPr>
          <w:rFonts w:ascii="Verdana" w:hAnsi="Verdana" w:cs="Arial"/>
          <w:color w:val="auto"/>
        </w:rPr>
      </w:pPr>
      <w:r>
        <w:rPr>
          <w:rFonts w:ascii="Verdana" w:hAnsi="Verdana" w:cs="Arial"/>
          <w:color w:val="auto"/>
        </w:rPr>
        <w:t>NA</w:t>
      </w:r>
    </w:p>
    <w:p w14:paraId="5A6F917A" w14:textId="0F200648" w:rsidR="007405F5" w:rsidRPr="00FA1F91" w:rsidRDefault="157414D6" w:rsidP="00FA1F91">
      <w:pPr>
        <w:pStyle w:val="Heading2"/>
        <w:keepNext/>
        <w:numPr>
          <w:ilvl w:val="1"/>
          <w:numId w:val="13"/>
        </w:numPr>
        <w:ind w:left="540"/>
        <w:rPr>
          <w:rFonts w:ascii="Verdana" w:hAnsi="Verdana" w:cs="Times New Roman"/>
        </w:rPr>
      </w:pPr>
      <w:bookmarkStart w:id="115" w:name="_Toc1193442402"/>
      <w:r w:rsidRPr="4B67D6EB">
        <w:rPr>
          <w:rFonts w:ascii="Verdana" w:hAnsi="Verdana" w:cs="Times New Roman"/>
        </w:rPr>
        <w:t>ESS Program, Scheduling and Executables</w:t>
      </w:r>
      <w:bookmarkEnd w:id="115"/>
    </w:p>
    <w:p w14:paraId="5A9DA8DC" w14:textId="4BFECD4D" w:rsidR="002D7332" w:rsidRPr="00547370" w:rsidRDefault="00B24BEC" w:rsidP="38970692">
      <w:pPr>
        <w:pStyle w:val="Bodycopy"/>
        <w:ind w:left="180"/>
        <w:rPr>
          <w:rFonts w:ascii="Verdana" w:hAnsi="Verdana" w:cs="Arial"/>
          <w:color w:val="auto"/>
        </w:rPr>
      </w:pPr>
      <w:r>
        <w:rPr>
          <w:rFonts w:ascii="Verdana" w:hAnsi="Verdana" w:cs="Arial"/>
          <w:color w:val="auto"/>
        </w:rPr>
        <w:t>NA</w:t>
      </w:r>
    </w:p>
    <w:p w14:paraId="23872465" w14:textId="53A9DA03" w:rsidR="007405F5" w:rsidRPr="00FA1F91" w:rsidRDefault="157414D6" w:rsidP="00FA1F91">
      <w:pPr>
        <w:pStyle w:val="Heading2"/>
        <w:keepNext/>
        <w:numPr>
          <w:ilvl w:val="1"/>
          <w:numId w:val="13"/>
        </w:numPr>
        <w:ind w:left="540"/>
        <w:rPr>
          <w:rFonts w:ascii="Verdana" w:hAnsi="Verdana" w:cs="Times New Roman"/>
        </w:rPr>
      </w:pPr>
      <w:bookmarkStart w:id="116" w:name="_Toc764184642"/>
      <w:r w:rsidRPr="4B67D6EB">
        <w:rPr>
          <w:rFonts w:ascii="Verdana" w:hAnsi="Verdana" w:cs="Times New Roman"/>
        </w:rPr>
        <w:t>Security and Controls Requirements</w:t>
      </w:r>
      <w:bookmarkEnd w:id="116"/>
    </w:p>
    <w:p w14:paraId="361D768A" w14:textId="64E43B36" w:rsidR="00C5546C" w:rsidRPr="00547370" w:rsidRDefault="00B24BEC" w:rsidP="38970692">
      <w:pPr>
        <w:pStyle w:val="Bodycopy"/>
        <w:ind w:left="180"/>
        <w:rPr>
          <w:rFonts w:ascii="Verdana" w:hAnsi="Verdana" w:cs="Arial"/>
          <w:color w:val="auto"/>
        </w:rPr>
      </w:pPr>
      <w:r>
        <w:rPr>
          <w:rFonts w:ascii="Verdana" w:hAnsi="Verdana" w:cs="Arial"/>
          <w:color w:val="auto"/>
        </w:rPr>
        <w:t>NA</w:t>
      </w:r>
    </w:p>
    <w:p w14:paraId="209CD784" w14:textId="739A6C16" w:rsidR="007405F5" w:rsidRPr="00FA1F91" w:rsidRDefault="157414D6" w:rsidP="00FA1F91">
      <w:pPr>
        <w:pStyle w:val="Heading2"/>
        <w:keepNext/>
        <w:numPr>
          <w:ilvl w:val="1"/>
          <w:numId w:val="13"/>
        </w:numPr>
        <w:ind w:left="540"/>
        <w:rPr>
          <w:rFonts w:ascii="Verdana" w:hAnsi="Verdana" w:cs="Times New Roman"/>
        </w:rPr>
      </w:pPr>
      <w:bookmarkStart w:id="117" w:name="_Toc1816168"/>
      <w:r w:rsidRPr="4B67D6EB">
        <w:rPr>
          <w:rFonts w:ascii="Verdana" w:hAnsi="Verdana" w:cs="Times New Roman"/>
        </w:rPr>
        <w:t>Archiving &amp; Purging</w:t>
      </w:r>
      <w:bookmarkEnd w:id="117"/>
    </w:p>
    <w:p w14:paraId="063176AA" w14:textId="1AA5FD5B" w:rsidR="005568DE" w:rsidRPr="00547370" w:rsidRDefault="00B24BEC" w:rsidP="38970692">
      <w:pPr>
        <w:pStyle w:val="Bodycopy"/>
        <w:ind w:left="180"/>
        <w:rPr>
          <w:rFonts w:ascii="Verdana" w:hAnsi="Verdana" w:cs="Arial"/>
          <w:color w:val="auto"/>
        </w:rPr>
      </w:pPr>
      <w:r>
        <w:rPr>
          <w:rFonts w:ascii="Verdana" w:hAnsi="Verdana" w:cs="Arial"/>
          <w:color w:val="auto"/>
        </w:rPr>
        <w:t>NA</w:t>
      </w:r>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00FA1F91">
      <w:pPr>
        <w:pStyle w:val="Heading1"/>
        <w:numPr>
          <w:ilvl w:val="0"/>
          <w:numId w:val="13"/>
        </w:numPr>
        <w:rPr>
          <w:color w:val="000000" w:themeColor="text1"/>
        </w:rPr>
      </w:pPr>
      <w:bookmarkStart w:id="118" w:name="_Toc1646827805"/>
      <w:r w:rsidRPr="4B67D6EB">
        <w:rPr>
          <w:color w:val="000000" w:themeColor="text1"/>
        </w:rPr>
        <w:lastRenderedPageBreak/>
        <w:t>Interface Reporting Requirements</w:t>
      </w:r>
      <w:bookmarkEnd w:id="118"/>
    </w:p>
    <w:p w14:paraId="1D0F996E" w14:textId="2BF3B9E7" w:rsidR="007405F5" w:rsidRPr="00FA1F91" w:rsidRDefault="1C6DAFD2" w:rsidP="00FA1F91">
      <w:pPr>
        <w:pStyle w:val="Heading2"/>
        <w:keepNext/>
        <w:numPr>
          <w:ilvl w:val="1"/>
          <w:numId w:val="13"/>
        </w:numPr>
        <w:ind w:left="540"/>
        <w:rPr>
          <w:rFonts w:ascii="Verdana" w:hAnsi="Verdana" w:cs="Times New Roman"/>
        </w:rPr>
      </w:pPr>
      <w:bookmarkStart w:id="119" w:name="_Toc1155288357"/>
      <w:r w:rsidRPr="4B67D6EB">
        <w:rPr>
          <w:rFonts w:ascii="Verdana" w:hAnsi="Verdana" w:cs="Times New Roman"/>
        </w:rPr>
        <w:t>Data Validation &amp; Error Reporting</w:t>
      </w:r>
      <w:bookmarkEnd w:id="119"/>
    </w:p>
    <w:p w14:paraId="1273EB13" w14:textId="068F495A" w:rsidR="56C0B114" w:rsidRDefault="00B24BEC" w:rsidP="1F6A7A4F">
      <w:pPr>
        <w:pStyle w:val="Bodycopy"/>
        <w:keepNext/>
      </w:pPr>
      <w:r>
        <w:t>NA</w:t>
      </w:r>
    </w:p>
    <w:p w14:paraId="5A029E9E" w14:textId="77777777" w:rsidR="00FA1F91" w:rsidRPr="001B7633" w:rsidRDefault="46C177AB" w:rsidP="00FA1F91">
      <w:pPr>
        <w:pStyle w:val="Heading3"/>
        <w:numPr>
          <w:ilvl w:val="2"/>
          <w:numId w:val="13"/>
        </w:numPr>
        <w:tabs>
          <w:tab w:val="num" w:pos="2160"/>
        </w:tabs>
        <w:rPr>
          <w:rFonts w:ascii="Verdana" w:hAnsi="Verdana"/>
        </w:rPr>
      </w:pPr>
      <w:bookmarkStart w:id="120" w:name="_Toc394673461"/>
      <w:r w:rsidRPr="4B67D6EB">
        <w:rPr>
          <w:rFonts w:ascii="Verdana" w:hAnsi="Verdana"/>
        </w:rPr>
        <w:t>Data Processing / Derivation / Validation / Transformation Rules</w:t>
      </w:r>
      <w:bookmarkEnd w:id="120"/>
    </w:p>
    <w:p w14:paraId="318BEBF7" w14:textId="55DCAFF9" w:rsidR="00FA1F91" w:rsidRPr="00547370" w:rsidRDefault="00B24BEC" w:rsidP="1F6A7A4F">
      <w:pPr>
        <w:pStyle w:val="Bodycopy"/>
        <w:ind w:left="180"/>
        <w:rPr>
          <w:rFonts w:ascii="Verdana" w:hAnsi="Verdana" w:cs="Arial"/>
          <w:b/>
          <w:bCs/>
          <w:color w:val="auto"/>
        </w:rPr>
      </w:pPr>
      <w:r>
        <w:rPr>
          <w:rFonts w:ascii="Verdana" w:hAnsi="Verdana" w:cs="Arial"/>
          <w:color w:val="auto"/>
        </w:rPr>
        <w:t>NA</w:t>
      </w:r>
    </w:p>
    <w:p w14:paraId="19ECE8F7" w14:textId="77777777" w:rsidR="00FA1F91" w:rsidRPr="001B7633" w:rsidRDefault="46C177AB" w:rsidP="00FA1F91">
      <w:pPr>
        <w:pStyle w:val="Heading3"/>
        <w:numPr>
          <w:ilvl w:val="2"/>
          <w:numId w:val="13"/>
        </w:numPr>
        <w:tabs>
          <w:tab w:val="num" w:pos="2160"/>
        </w:tabs>
        <w:rPr>
          <w:rFonts w:ascii="Verdana" w:hAnsi="Verdana"/>
        </w:rPr>
      </w:pPr>
      <w:bookmarkStart w:id="121" w:name="_Toc601011980"/>
      <w:r w:rsidRPr="4B67D6EB">
        <w:rPr>
          <w:rFonts w:ascii="Verdana" w:hAnsi="Verdana"/>
        </w:rPr>
        <w:t>Error handling and Retry Mechanism</w:t>
      </w:r>
      <w:bookmarkEnd w:id="121"/>
    </w:p>
    <w:p w14:paraId="7A7DD7B1" w14:textId="341D52E0" w:rsidR="007405F5" w:rsidRPr="00547370" w:rsidRDefault="00B24BEC" w:rsidP="23C0F835">
      <w:pPr>
        <w:pStyle w:val="Bodycopy"/>
        <w:ind w:left="180"/>
        <w:rPr>
          <w:rFonts w:ascii="Verdana" w:hAnsi="Verdana" w:cs="Arial"/>
          <w:color w:val="auto"/>
        </w:rPr>
      </w:pPr>
      <w:r>
        <w:rPr>
          <w:rFonts w:ascii="Verdana" w:hAnsi="Verdana" w:cs="Arial"/>
          <w:color w:val="auto"/>
        </w:rPr>
        <w:t>NA</w:t>
      </w:r>
    </w:p>
    <w:p w14:paraId="48C88D1F" w14:textId="572175A6" w:rsidR="007405F5" w:rsidRPr="00FA1F91" w:rsidRDefault="1C6DAFD2" w:rsidP="00FA1F91">
      <w:pPr>
        <w:pStyle w:val="Heading2"/>
        <w:keepNext/>
        <w:numPr>
          <w:ilvl w:val="1"/>
          <w:numId w:val="13"/>
        </w:numPr>
        <w:ind w:left="540"/>
        <w:rPr>
          <w:rFonts w:ascii="Verdana" w:hAnsi="Verdana" w:cs="Times New Roman"/>
        </w:rPr>
      </w:pPr>
      <w:bookmarkStart w:id="122" w:name="_Toc1220050506"/>
      <w:r w:rsidRPr="4B67D6EB">
        <w:rPr>
          <w:rFonts w:ascii="Verdana" w:hAnsi="Verdana" w:cs="Times New Roman"/>
        </w:rPr>
        <w:t>Data Reconciliation</w:t>
      </w:r>
      <w:bookmarkEnd w:id="122"/>
    </w:p>
    <w:p w14:paraId="39AB35D3" w14:textId="15085A3D" w:rsidR="00AA309C" w:rsidRPr="00547370" w:rsidRDefault="00B24BEC" w:rsidP="38970692">
      <w:pPr>
        <w:pStyle w:val="Bodycopy"/>
        <w:ind w:left="180"/>
        <w:rPr>
          <w:rFonts w:ascii="Verdana" w:hAnsi="Verdana" w:cs="Arial"/>
          <w:color w:val="auto"/>
        </w:rPr>
      </w:pPr>
      <w:r>
        <w:rPr>
          <w:rFonts w:ascii="Verdana" w:hAnsi="Verdana" w:cs="Arial"/>
          <w:color w:val="auto"/>
        </w:rPr>
        <w:t>NA</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00C45DA5">
      <w:pPr>
        <w:pStyle w:val="Heading1"/>
        <w:numPr>
          <w:ilvl w:val="0"/>
          <w:numId w:val="13"/>
        </w:numPr>
        <w:rPr>
          <w:color w:val="000000" w:themeColor="text1"/>
        </w:rPr>
      </w:pPr>
      <w:bookmarkStart w:id="123" w:name="_Toc1316227578"/>
      <w:r w:rsidRPr="4B67D6EB">
        <w:rPr>
          <w:color w:val="000000" w:themeColor="text1"/>
        </w:rPr>
        <w:lastRenderedPageBreak/>
        <w:t>Open and Closed Issues</w:t>
      </w:r>
      <w:bookmarkEnd w:id="123"/>
    </w:p>
    <w:p w14:paraId="6BFE8205" w14:textId="77777777" w:rsidR="007405F5" w:rsidRPr="00C45DA5" w:rsidRDefault="1C6DAFD2" w:rsidP="00C45DA5">
      <w:pPr>
        <w:pStyle w:val="Heading2"/>
        <w:keepNext/>
        <w:numPr>
          <w:ilvl w:val="1"/>
          <w:numId w:val="13"/>
        </w:numPr>
        <w:ind w:left="540"/>
        <w:rPr>
          <w:rFonts w:ascii="Verdana" w:hAnsi="Verdana" w:cs="Times New Roman"/>
        </w:rPr>
      </w:pPr>
      <w:bookmarkStart w:id="124" w:name="_Toc209362499"/>
      <w:r w:rsidRPr="4B67D6EB">
        <w:rPr>
          <w:rFonts w:ascii="Verdana" w:hAnsi="Verdana" w:cs="Times New Roman"/>
        </w:rPr>
        <w:t>Open Issues</w:t>
      </w:r>
      <w:bookmarkEnd w:id="124"/>
    </w:p>
    <w:p w14:paraId="42CD7857" w14:textId="7DDF02FD" w:rsidR="23851CFB" w:rsidRDefault="23851CFB" w:rsidP="1F6A7A4F">
      <w:pPr>
        <w:pStyle w:val="Bodycopy"/>
        <w:keepNext/>
      </w:pPr>
    </w:p>
    <w:tbl>
      <w:tblPr>
        <w:tblW w:w="8389"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78"/>
        <w:gridCol w:w="3092"/>
        <w:gridCol w:w="1248"/>
        <w:gridCol w:w="1320"/>
        <w:gridCol w:w="1451"/>
      </w:tblGrid>
      <w:tr w:rsidR="007405F5" w:rsidRPr="00547370" w14:paraId="43BD610E" w14:textId="77777777" w:rsidTr="00C7039B">
        <w:trPr>
          <w:trHeight w:val="94"/>
          <w:tblHeader/>
        </w:trPr>
        <w:tc>
          <w:tcPr>
            <w:tcW w:w="1278" w:type="dxa"/>
            <w:tcBorders>
              <w:top w:val="nil"/>
              <w:left w:val="nil"/>
              <w:bottom w:val="single" w:sz="4" w:space="0" w:color="002776"/>
              <w:right w:val="single" w:sz="4" w:space="0" w:color="FFFFFF"/>
            </w:tcBorders>
            <w:shd w:val="clear" w:color="auto" w:fill="000000" w:themeFill="text1"/>
          </w:tcPr>
          <w:p w14:paraId="1DCEEBDC"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3092" w:type="dxa"/>
            <w:tcBorders>
              <w:top w:val="nil"/>
              <w:left w:val="single" w:sz="4" w:space="0" w:color="FFFFFF"/>
              <w:bottom w:val="single" w:sz="4" w:space="0" w:color="002776"/>
              <w:right w:val="single" w:sz="4" w:space="0" w:color="FFFFFF"/>
            </w:tcBorders>
            <w:shd w:val="clear" w:color="auto" w:fill="000000" w:themeFill="text1"/>
          </w:tcPr>
          <w:p w14:paraId="263B1C15"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48" w:type="dxa"/>
            <w:tcBorders>
              <w:top w:val="nil"/>
              <w:left w:val="single" w:sz="4" w:space="0" w:color="FFFFFF"/>
              <w:bottom w:val="single" w:sz="4" w:space="0" w:color="002776"/>
              <w:right w:val="single" w:sz="4" w:space="0" w:color="FFFFFF"/>
            </w:tcBorders>
            <w:shd w:val="clear" w:color="auto" w:fill="000000" w:themeFill="text1"/>
          </w:tcPr>
          <w:p w14:paraId="44B11E35" w14:textId="77777777" w:rsidR="007405F5" w:rsidRPr="00547370" w:rsidRDefault="007405F5" w:rsidP="00A32481">
            <w:pPr>
              <w:pStyle w:val="Tablehead1"/>
              <w:rPr>
                <w:rFonts w:ascii="Verdana" w:hAnsi="Verdana" w:cs="Arial"/>
              </w:rPr>
            </w:pPr>
            <w:r w:rsidRPr="00547370">
              <w:rPr>
                <w:rFonts w:ascii="Verdana" w:hAnsi="Verdana" w:cs="Arial"/>
              </w:rPr>
              <w:t>Opened By</w:t>
            </w:r>
          </w:p>
        </w:tc>
        <w:tc>
          <w:tcPr>
            <w:tcW w:w="1320" w:type="dxa"/>
            <w:tcBorders>
              <w:top w:val="nil"/>
              <w:left w:val="single" w:sz="4" w:space="0" w:color="FFFFFF"/>
              <w:bottom w:val="single" w:sz="4" w:space="0" w:color="002776"/>
              <w:right w:val="single" w:sz="4" w:space="0" w:color="FFFFFF"/>
            </w:tcBorders>
            <w:shd w:val="clear" w:color="auto" w:fill="000000" w:themeFill="text1"/>
          </w:tcPr>
          <w:p w14:paraId="59E0A328" w14:textId="77777777" w:rsidR="007405F5" w:rsidRPr="00547370" w:rsidRDefault="007405F5" w:rsidP="00A32481">
            <w:pPr>
              <w:pStyle w:val="Tablehead1"/>
              <w:rPr>
                <w:rFonts w:ascii="Verdana" w:hAnsi="Verdana" w:cs="Arial"/>
              </w:rPr>
            </w:pPr>
            <w:r w:rsidRPr="00547370">
              <w:rPr>
                <w:rFonts w:ascii="Verdana" w:hAnsi="Verdana" w:cs="Arial"/>
              </w:rPr>
              <w:t>Responsible</w:t>
            </w:r>
          </w:p>
        </w:tc>
        <w:tc>
          <w:tcPr>
            <w:tcW w:w="1451" w:type="dxa"/>
            <w:tcBorders>
              <w:top w:val="nil"/>
              <w:left w:val="single" w:sz="4" w:space="0" w:color="FFFFFF"/>
              <w:bottom w:val="single" w:sz="4" w:space="0" w:color="002776"/>
              <w:right w:val="nil"/>
            </w:tcBorders>
            <w:shd w:val="clear" w:color="auto" w:fill="000000" w:themeFill="text1"/>
          </w:tcPr>
          <w:p w14:paraId="19E00F73" w14:textId="77777777" w:rsidR="007405F5" w:rsidRPr="00547370" w:rsidRDefault="007405F5" w:rsidP="00A32481">
            <w:pPr>
              <w:pStyle w:val="Tablehead1"/>
              <w:rPr>
                <w:rFonts w:ascii="Verdana" w:hAnsi="Verdana" w:cs="Arial"/>
              </w:rPr>
            </w:pPr>
            <w:r w:rsidRPr="00547370">
              <w:rPr>
                <w:rFonts w:ascii="Verdana" w:hAnsi="Verdana" w:cs="Arial"/>
              </w:rPr>
              <w:t>Due Date</w:t>
            </w:r>
          </w:p>
        </w:tc>
      </w:tr>
      <w:tr w:rsidR="007405F5" w:rsidRPr="00547370" w14:paraId="4FA24DFE" w14:textId="77777777" w:rsidTr="00E57921">
        <w:trPr>
          <w:trHeight w:val="422"/>
        </w:trPr>
        <w:tc>
          <w:tcPr>
            <w:tcW w:w="1278" w:type="dxa"/>
          </w:tcPr>
          <w:p w14:paraId="53412B5A" w14:textId="77777777" w:rsidR="007405F5" w:rsidRPr="00547370" w:rsidRDefault="007405F5" w:rsidP="00063B19">
            <w:pPr>
              <w:pStyle w:val="TableList"/>
              <w:rPr>
                <w:rFonts w:ascii="Verdana" w:hAnsi="Verdana"/>
              </w:rPr>
            </w:pPr>
          </w:p>
        </w:tc>
        <w:tc>
          <w:tcPr>
            <w:tcW w:w="3092" w:type="dxa"/>
          </w:tcPr>
          <w:p w14:paraId="062910AA"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1F4641">
            <w:pPr>
              <w:pStyle w:val="Tabletext"/>
              <w:rPr>
                <w:rFonts w:ascii="Verdana" w:hAnsi="Verdana"/>
              </w:rPr>
            </w:pPr>
          </w:p>
        </w:tc>
        <w:tc>
          <w:tcPr>
            <w:tcW w:w="1320" w:type="dxa"/>
          </w:tcPr>
          <w:p w14:paraId="370C36DC" w14:textId="77777777" w:rsidR="007405F5" w:rsidRPr="00547370" w:rsidRDefault="007405F5" w:rsidP="001F4641">
            <w:pPr>
              <w:pStyle w:val="Tabletext"/>
              <w:rPr>
                <w:rFonts w:ascii="Verdana" w:hAnsi="Verdana"/>
              </w:rPr>
            </w:pPr>
          </w:p>
        </w:tc>
        <w:tc>
          <w:tcPr>
            <w:tcW w:w="1451" w:type="dxa"/>
          </w:tcPr>
          <w:p w14:paraId="6AA178C0" w14:textId="77777777" w:rsidR="007405F5" w:rsidRPr="00547370" w:rsidRDefault="007405F5" w:rsidP="001F4641">
            <w:pPr>
              <w:pStyle w:val="Tabletext"/>
              <w:rPr>
                <w:rFonts w:ascii="Verdana" w:hAnsi="Verdana"/>
              </w:rPr>
            </w:pPr>
          </w:p>
        </w:tc>
      </w:tr>
      <w:tr w:rsidR="007405F5" w:rsidRPr="00547370" w14:paraId="3684942D" w14:textId="77777777" w:rsidTr="00E57921">
        <w:trPr>
          <w:trHeight w:val="56"/>
        </w:trPr>
        <w:tc>
          <w:tcPr>
            <w:tcW w:w="1278" w:type="dxa"/>
          </w:tcPr>
          <w:p w14:paraId="2096E6DC" w14:textId="77777777" w:rsidR="007405F5" w:rsidRPr="00547370" w:rsidRDefault="007405F5" w:rsidP="00063B19">
            <w:pPr>
              <w:pStyle w:val="TableList"/>
              <w:rPr>
                <w:rFonts w:ascii="Verdana" w:hAnsi="Verdana"/>
              </w:rPr>
            </w:pPr>
          </w:p>
        </w:tc>
        <w:tc>
          <w:tcPr>
            <w:tcW w:w="3092" w:type="dxa"/>
          </w:tcPr>
          <w:p w14:paraId="58235ABD"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1F4641">
            <w:pPr>
              <w:pStyle w:val="Tabletext"/>
              <w:rPr>
                <w:rFonts w:ascii="Verdana" w:hAnsi="Verdana"/>
              </w:rPr>
            </w:pPr>
          </w:p>
        </w:tc>
        <w:tc>
          <w:tcPr>
            <w:tcW w:w="1320" w:type="dxa"/>
          </w:tcPr>
          <w:p w14:paraId="0C5CFD4F" w14:textId="77777777" w:rsidR="007405F5" w:rsidRPr="00547370" w:rsidRDefault="007405F5" w:rsidP="001F4641">
            <w:pPr>
              <w:pStyle w:val="Tabletext"/>
              <w:rPr>
                <w:rFonts w:ascii="Verdana" w:hAnsi="Verdana"/>
              </w:rPr>
            </w:pPr>
          </w:p>
        </w:tc>
        <w:tc>
          <w:tcPr>
            <w:tcW w:w="1451" w:type="dxa"/>
          </w:tcPr>
          <w:p w14:paraId="666E74D2" w14:textId="77777777" w:rsidR="007405F5" w:rsidRPr="00547370" w:rsidRDefault="007405F5" w:rsidP="001F4641">
            <w:pPr>
              <w:pStyle w:val="Tabletext"/>
              <w:rPr>
                <w:rFonts w:ascii="Verdana" w:hAnsi="Verdana"/>
              </w:rPr>
            </w:pPr>
          </w:p>
        </w:tc>
      </w:tr>
      <w:tr w:rsidR="007405F5" w:rsidRPr="00547370" w14:paraId="03ACA92C" w14:textId="77777777" w:rsidTr="00E57921">
        <w:trPr>
          <w:trHeight w:val="56"/>
        </w:trPr>
        <w:tc>
          <w:tcPr>
            <w:tcW w:w="1278" w:type="dxa"/>
          </w:tcPr>
          <w:p w14:paraId="17354DCE" w14:textId="77777777" w:rsidR="007405F5" w:rsidRPr="00547370" w:rsidRDefault="007405F5" w:rsidP="00063B19">
            <w:pPr>
              <w:pStyle w:val="TableList"/>
              <w:rPr>
                <w:rFonts w:ascii="Verdana" w:hAnsi="Verdana"/>
              </w:rPr>
            </w:pPr>
          </w:p>
        </w:tc>
        <w:tc>
          <w:tcPr>
            <w:tcW w:w="3092" w:type="dxa"/>
          </w:tcPr>
          <w:p w14:paraId="72F687F0"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1F4641">
            <w:pPr>
              <w:pStyle w:val="Tabletext"/>
              <w:rPr>
                <w:rFonts w:ascii="Verdana" w:hAnsi="Verdana"/>
              </w:rPr>
            </w:pPr>
          </w:p>
        </w:tc>
        <w:tc>
          <w:tcPr>
            <w:tcW w:w="1320" w:type="dxa"/>
          </w:tcPr>
          <w:p w14:paraId="3C9161AF" w14:textId="77777777" w:rsidR="007405F5" w:rsidRPr="00547370" w:rsidRDefault="007405F5" w:rsidP="001F4641">
            <w:pPr>
              <w:pStyle w:val="Tabletext"/>
              <w:rPr>
                <w:rFonts w:ascii="Verdana" w:hAnsi="Verdana"/>
              </w:rPr>
            </w:pPr>
          </w:p>
        </w:tc>
        <w:tc>
          <w:tcPr>
            <w:tcW w:w="1451" w:type="dxa"/>
          </w:tcPr>
          <w:p w14:paraId="305D3AFC" w14:textId="77777777" w:rsidR="007405F5" w:rsidRPr="00547370" w:rsidRDefault="007405F5" w:rsidP="001F4641">
            <w:pPr>
              <w:pStyle w:val="Tabletext"/>
              <w:rPr>
                <w:rFonts w:ascii="Verdana" w:hAnsi="Verdana"/>
              </w:rPr>
            </w:pPr>
          </w:p>
        </w:tc>
      </w:tr>
    </w:tbl>
    <w:p w14:paraId="11E2A560" w14:textId="77777777" w:rsidR="007405F5" w:rsidRPr="00C45DA5" w:rsidRDefault="1C6DAFD2" w:rsidP="00C45DA5">
      <w:pPr>
        <w:pStyle w:val="Heading2"/>
        <w:keepNext/>
        <w:numPr>
          <w:ilvl w:val="1"/>
          <w:numId w:val="13"/>
        </w:numPr>
        <w:ind w:left="540"/>
        <w:rPr>
          <w:rFonts w:ascii="Verdana" w:hAnsi="Verdana" w:cs="Times New Roman"/>
        </w:rPr>
      </w:pPr>
      <w:bookmarkStart w:id="125" w:name="_Toc563639713"/>
      <w:r w:rsidRPr="4B67D6EB">
        <w:rPr>
          <w:rFonts w:ascii="Verdana" w:hAnsi="Verdana" w:cs="Times New Roman"/>
        </w:rPr>
        <w:t>Closed Issues</w:t>
      </w:r>
      <w:bookmarkEnd w:id="125"/>
    </w:p>
    <w:p w14:paraId="6F44998A" w14:textId="379B23FF" w:rsidR="327ACEBA" w:rsidRDefault="327ACEBA" w:rsidP="1F6A7A4F">
      <w:pPr>
        <w:pStyle w:val="Bodycopy"/>
        <w:keepNext/>
      </w:pPr>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90"/>
        <w:gridCol w:w="2292"/>
        <w:gridCol w:w="1296"/>
        <w:gridCol w:w="1794"/>
        <w:gridCol w:w="1794"/>
      </w:tblGrid>
      <w:tr w:rsidR="007405F5" w:rsidRPr="00547370" w14:paraId="27A50D10" w14:textId="77777777" w:rsidTr="00C7039B">
        <w:trPr>
          <w:trHeight w:val="297"/>
          <w:tblHeader/>
        </w:trPr>
        <w:tc>
          <w:tcPr>
            <w:tcW w:w="1290" w:type="dxa"/>
            <w:tcBorders>
              <w:top w:val="nil"/>
              <w:left w:val="nil"/>
              <w:bottom w:val="single" w:sz="4" w:space="0" w:color="002776"/>
              <w:right w:val="single" w:sz="4" w:space="0" w:color="FFFFFF"/>
            </w:tcBorders>
            <w:shd w:val="clear" w:color="auto" w:fill="000000" w:themeFill="text1"/>
            <w:vAlign w:val="center"/>
          </w:tcPr>
          <w:p w14:paraId="3EEF03AE"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2292" w:type="dxa"/>
            <w:tcBorders>
              <w:top w:val="nil"/>
              <w:left w:val="single" w:sz="4" w:space="0" w:color="FFFFFF"/>
              <w:bottom w:val="single" w:sz="4" w:space="0" w:color="002776"/>
              <w:right w:val="single" w:sz="4" w:space="0" w:color="FFFFFF"/>
            </w:tcBorders>
            <w:shd w:val="clear" w:color="auto" w:fill="000000" w:themeFill="text1"/>
          </w:tcPr>
          <w:p w14:paraId="726CFFB4"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96" w:type="dxa"/>
            <w:tcBorders>
              <w:top w:val="nil"/>
              <w:left w:val="single" w:sz="4" w:space="0" w:color="FFFFFF"/>
              <w:bottom w:val="single" w:sz="4" w:space="0" w:color="002776"/>
              <w:right w:val="single" w:sz="4" w:space="0" w:color="FFFFFF"/>
            </w:tcBorders>
            <w:shd w:val="clear" w:color="auto" w:fill="000000" w:themeFill="text1"/>
          </w:tcPr>
          <w:p w14:paraId="5A9A7FE5" w14:textId="77777777" w:rsidR="007405F5" w:rsidRPr="00547370" w:rsidRDefault="007405F5" w:rsidP="00A32481">
            <w:pPr>
              <w:pStyle w:val="Tablehead1"/>
              <w:rPr>
                <w:rFonts w:ascii="Verdana" w:hAnsi="Verdana" w:cs="Arial"/>
              </w:rPr>
            </w:pPr>
            <w:r w:rsidRPr="00547370">
              <w:rPr>
                <w:rFonts w:ascii="Verdana" w:hAnsi="Verdana" w:cs="Arial"/>
              </w:rPr>
              <w:t>Resolution</w:t>
            </w:r>
          </w:p>
        </w:tc>
        <w:tc>
          <w:tcPr>
            <w:tcW w:w="1794" w:type="dxa"/>
            <w:tcBorders>
              <w:top w:val="nil"/>
              <w:left w:val="single" w:sz="4" w:space="0" w:color="FFFFFF"/>
              <w:bottom w:val="single" w:sz="4" w:space="0" w:color="002776"/>
              <w:right w:val="single" w:sz="4" w:space="0" w:color="FFFFFF"/>
            </w:tcBorders>
            <w:shd w:val="clear" w:color="auto" w:fill="000000" w:themeFill="text1"/>
          </w:tcPr>
          <w:p w14:paraId="7429566B" w14:textId="77777777" w:rsidR="007405F5" w:rsidRPr="00547370" w:rsidRDefault="007405F5" w:rsidP="00A32481">
            <w:pPr>
              <w:pStyle w:val="Tablehead1"/>
              <w:rPr>
                <w:rFonts w:ascii="Verdana" w:hAnsi="Verdana" w:cs="Arial"/>
              </w:rPr>
            </w:pPr>
            <w:r w:rsidRPr="00547370">
              <w:rPr>
                <w:rFonts w:ascii="Verdana" w:hAnsi="Verdana" w:cs="Arial"/>
              </w:rPr>
              <w:t>Signoff</w:t>
            </w:r>
          </w:p>
        </w:tc>
        <w:tc>
          <w:tcPr>
            <w:tcW w:w="1794" w:type="dxa"/>
            <w:tcBorders>
              <w:top w:val="nil"/>
              <w:left w:val="single" w:sz="4" w:space="0" w:color="FFFFFF"/>
              <w:bottom w:val="single" w:sz="4" w:space="0" w:color="002776"/>
              <w:right w:val="nil"/>
            </w:tcBorders>
            <w:shd w:val="clear" w:color="auto" w:fill="000000" w:themeFill="text1"/>
          </w:tcPr>
          <w:p w14:paraId="70E54C17" w14:textId="77777777" w:rsidR="007405F5" w:rsidRPr="00547370" w:rsidRDefault="007405F5" w:rsidP="00A32481">
            <w:pPr>
              <w:pStyle w:val="Tablehead1"/>
              <w:rPr>
                <w:rFonts w:ascii="Verdana" w:hAnsi="Verdana" w:cs="Arial"/>
              </w:rPr>
            </w:pPr>
            <w:r w:rsidRPr="00547370">
              <w:rPr>
                <w:rFonts w:ascii="Verdana" w:hAnsi="Verdana" w:cs="Arial"/>
              </w:rPr>
              <w:t>Closed Date</w:t>
            </w:r>
          </w:p>
        </w:tc>
      </w:tr>
      <w:tr w:rsidR="007405F5" w:rsidRPr="00547370" w14:paraId="144BC056" w14:textId="77777777" w:rsidTr="00E57921">
        <w:trPr>
          <w:trHeight w:val="356"/>
        </w:trPr>
        <w:tc>
          <w:tcPr>
            <w:tcW w:w="1290" w:type="dxa"/>
            <w:tcBorders>
              <w:top w:val="single" w:sz="4" w:space="0" w:color="002776"/>
              <w:bottom w:val="single" w:sz="4" w:space="0" w:color="002776"/>
            </w:tcBorders>
            <w:vAlign w:val="center"/>
          </w:tcPr>
          <w:p w14:paraId="01F2D849" w14:textId="77777777" w:rsidR="007405F5" w:rsidRPr="00547370" w:rsidRDefault="007405F5" w:rsidP="00063B19">
            <w:pPr>
              <w:pStyle w:val="TableList"/>
              <w:numPr>
                <w:ilvl w:val="0"/>
                <w:numId w:val="32"/>
              </w:numPr>
              <w:rPr>
                <w:rFonts w:ascii="Verdana" w:hAnsi="Verdana"/>
              </w:rPr>
            </w:pPr>
          </w:p>
        </w:tc>
        <w:tc>
          <w:tcPr>
            <w:tcW w:w="2292" w:type="dxa"/>
            <w:tcBorders>
              <w:top w:val="single" w:sz="4" w:space="0" w:color="002776"/>
              <w:bottom w:val="single" w:sz="4" w:space="0" w:color="002776"/>
            </w:tcBorders>
          </w:tcPr>
          <w:p w14:paraId="5C602835" w14:textId="1D2515A0" w:rsidR="007405F5" w:rsidRPr="00547370" w:rsidRDefault="007405F5" w:rsidP="001F4641">
            <w:pPr>
              <w:pStyle w:val="Tabletext"/>
              <w:rPr>
                <w:rFonts w:ascii="Verdana" w:hAnsi="Verdana"/>
              </w:rPr>
            </w:pPr>
          </w:p>
        </w:tc>
        <w:tc>
          <w:tcPr>
            <w:tcW w:w="1296" w:type="dxa"/>
            <w:tcBorders>
              <w:top w:val="single" w:sz="4" w:space="0" w:color="002776"/>
              <w:bottom w:val="single" w:sz="4" w:space="0" w:color="002776"/>
            </w:tcBorders>
          </w:tcPr>
          <w:p w14:paraId="6FF3623A" w14:textId="5FF034C3"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670C4E45" w14:textId="54050727"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5E238900" w14:textId="64C77CA1" w:rsidR="007405F5" w:rsidRPr="00547370" w:rsidRDefault="007405F5" w:rsidP="001F4641">
            <w:pPr>
              <w:pStyle w:val="Tabletext"/>
              <w:rPr>
                <w:rFonts w:ascii="Verdana" w:hAnsi="Verdana"/>
              </w:rPr>
            </w:pPr>
          </w:p>
        </w:tc>
      </w:tr>
      <w:tr w:rsidR="007405F5" w:rsidRPr="00547370" w14:paraId="5B32C048" w14:textId="77777777" w:rsidTr="00E57921">
        <w:trPr>
          <w:trHeight w:val="356"/>
        </w:trPr>
        <w:tc>
          <w:tcPr>
            <w:tcW w:w="1290" w:type="dxa"/>
            <w:tcBorders>
              <w:top w:val="single" w:sz="4" w:space="0" w:color="002776"/>
            </w:tcBorders>
            <w:vAlign w:val="center"/>
          </w:tcPr>
          <w:p w14:paraId="391E55F8" w14:textId="77777777" w:rsidR="007405F5" w:rsidRPr="00547370" w:rsidRDefault="007405F5" w:rsidP="00063B19">
            <w:pPr>
              <w:pStyle w:val="TableList"/>
              <w:rPr>
                <w:rFonts w:ascii="Verdana" w:hAnsi="Verdana"/>
              </w:rPr>
            </w:pPr>
          </w:p>
        </w:tc>
        <w:tc>
          <w:tcPr>
            <w:tcW w:w="2292" w:type="dxa"/>
            <w:tcBorders>
              <w:top w:val="single" w:sz="4" w:space="0" w:color="002776"/>
            </w:tcBorders>
          </w:tcPr>
          <w:p w14:paraId="5BD4E3CF" w14:textId="77777777" w:rsidR="007405F5" w:rsidRPr="00547370" w:rsidRDefault="007405F5" w:rsidP="001F4641">
            <w:pPr>
              <w:pStyle w:val="Tabletext"/>
              <w:rPr>
                <w:rFonts w:ascii="Verdana" w:hAnsi="Verdana"/>
              </w:rPr>
            </w:pPr>
          </w:p>
        </w:tc>
        <w:tc>
          <w:tcPr>
            <w:tcW w:w="1296" w:type="dxa"/>
            <w:tcBorders>
              <w:top w:val="single" w:sz="4" w:space="0" w:color="002776"/>
            </w:tcBorders>
          </w:tcPr>
          <w:p w14:paraId="11345870"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0318B2B"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7B4B93A" w14:textId="77777777" w:rsidR="007405F5" w:rsidRPr="00547370" w:rsidRDefault="007405F5" w:rsidP="001F4641">
            <w:pPr>
              <w:pStyle w:val="Tabletext"/>
              <w:rPr>
                <w:rFonts w:ascii="Verdana" w:hAnsi="Verdana"/>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23C0F835">
      <w:pPr>
        <w:pStyle w:val="Heading1"/>
        <w:numPr>
          <w:ilvl w:val="0"/>
          <w:numId w:val="13"/>
        </w:numPr>
        <w:rPr>
          <w:color w:val="000000" w:themeColor="text1"/>
        </w:rPr>
      </w:pPr>
      <w:bookmarkStart w:id="126" w:name="_Toc1981760444"/>
      <w:r w:rsidRPr="4B67D6EB">
        <w:rPr>
          <w:color w:val="000000" w:themeColor="text1"/>
        </w:rPr>
        <w:lastRenderedPageBreak/>
        <w:t>Appendix</w:t>
      </w:r>
      <w:bookmarkEnd w:id="126"/>
    </w:p>
    <w:p w14:paraId="77250800" w14:textId="178A0EB4" w:rsidR="000D2B6B" w:rsidRPr="00547370" w:rsidRDefault="00B24BEC" w:rsidP="38970692">
      <w:pPr>
        <w:pStyle w:val="Bodycopy"/>
        <w:ind w:left="180"/>
        <w:rPr>
          <w:rFonts w:ascii="Verdana" w:hAnsi="Verdana" w:cs="Arial"/>
          <w:lang w:val="en-US"/>
        </w:rPr>
      </w:pPr>
      <w:r>
        <w:rPr>
          <w:rFonts w:ascii="Verdana" w:hAnsi="Verdana" w:cs="Arial"/>
          <w:lang w:val="en-US"/>
        </w:rPr>
        <w:t>NA</w:t>
      </w:r>
    </w:p>
    <w:sectPr w:rsidR="000D2B6B" w:rsidRPr="00547370"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B326" w14:textId="77777777" w:rsidR="005A4FE7" w:rsidRDefault="005A4FE7">
      <w:r>
        <w:separator/>
      </w:r>
    </w:p>
    <w:p w14:paraId="0E976DDB" w14:textId="77777777" w:rsidR="005A4FE7" w:rsidRDefault="005A4FE7"/>
    <w:p w14:paraId="625E351C" w14:textId="77777777" w:rsidR="005A4FE7" w:rsidRDefault="005A4FE7"/>
  </w:endnote>
  <w:endnote w:type="continuationSeparator" w:id="0">
    <w:p w14:paraId="50552D44" w14:textId="77777777" w:rsidR="005A4FE7" w:rsidRDefault="005A4FE7">
      <w:r>
        <w:continuationSeparator/>
      </w:r>
    </w:p>
    <w:p w14:paraId="6EB6583A" w14:textId="77777777" w:rsidR="005A4FE7" w:rsidRDefault="005A4FE7"/>
    <w:p w14:paraId="646390B2" w14:textId="77777777" w:rsidR="005A4FE7" w:rsidRDefault="005A4FE7"/>
  </w:endnote>
  <w:endnote w:type="continuationNotice" w:id="1">
    <w:p w14:paraId="1B125692" w14:textId="77777777" w:rsidR="005A4FE7" w:rsidRDefault="005A4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Shaw">
    <w:altName w:val="Calibri"/>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D84D9C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C84669">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21E9161" w:rsidR="0039610B" w:rsidRPr="00EF3637" w:rsidRDefault="00506E81" w:rsidP="005003E9">
          <w:pPr>
            <w:pStyle w:val="Footer"/>
            <w:jc w:val="right"/>
            <w:rPr>
              <w:rFonts w:cs="Arial"/>
              <w:szCs w:val="18"/>
              <w:lang w:val="en-US" w:eastAsia="en-US"/>
            </w:rPr>
          </w:pPr>
          <w:r>
            <w:rPr>
              <w:rFonts w:cs="Arial"/>
              <w:szCs w:val="18"/>
              <w:lang w:val="en-US" w:eastAsia="en-US"/>
            </w:rPr>
            <w:t xml:space="preserve">[Client </w:t>
          </w:r>
          <w:proofErr w:type="gramStart"/>
          <w:r>
            <w:rPr>
              <w:rFonts w:cs="Arial"/>
              <w:szCs w:val="18"/>
              <w:lang w:val="en-US" w:eastAsia="en-US"/>
            </w:rPr>
            <w:t>ID]</w:t>
          </w:r>
          <w:r w:rsidR="0039610B" w:rsidRPr="00EF3637">
            <w:rPr>
              <w:rFonts w:cs="Arial"/>
              <w:szCs w:val="18"/>
              <w:lang w:val="en-US" w:eastAsia="en-US"/>
            </w:rPr>
            <w:t>_</w:t>
          </w:r>
          <w:proofErr w:type="gramEnd"/>
          <w:r w:rsidR="0039610B" w:rsidRPr="00EF3637">
            <w:rPr>
              <w:rFonts w:cs="Arial"/>
              <w:szCs w:val="18"/>
              <w:lang w:val="en-US" w:eastAsia="en-US"/>
            </w:rPr>
            <w:t>[Rice Type]_[RICE Id]_[Module]_[Object Description]</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21D6" w14:textId="77777777" w:rsidR="005A4FE7" w:rsidRDefault="005A4FE7">
      <w:r>
        <w:separator/>
      </w:r>
    </w:p>
    <w:p w14:paraId="78DFB69A" w14:textId="77777777" w:rsidR="005A4FE7" w:rsidRDefault="005A4FE7"/>
    <w:p w14:paraId="396D2410" w14:textId="77777777" w:rsidR="005A4FE7" w:rsidRDefault="005A4FE7"/>
  </w:footnote>
  <w:footnote w:type="continuationSeparator" w:id="0">
    <w:p w14:paraId="373E1723" w14:textId="77777777" w:rsidR="005A4FE7" w:rsidRDefault="005A4FE7">
      <w:r>
        <w:continuationSeparator/>
      </w:r>
    </w:p>
    <w:p w14:paraId="640A6A1C" w14:textId="77777777" w:rsidR="005A4FE7" w:rsidRDefault="005A4FE7"/>
    <w:p w14:paraId="7E95B08D" w14:textId="77777777" w:rsidR="005A4FE7" w:rsidRDefault="005A4FE7"/>
  </w:footnote>
  <w:footnote w:type="continuationNotice" w:id="1">
    <w:p w14:paraId="3B22F3E7" w14:textId="77777777" w:rsidR="005A4FE7" w:rsidRDefault="005A4F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4FC550B"/>
    <w:multiLevelType w:val="hybridMultilevel"/>
    <w:tmpl w:val="8EB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8B253C"/>
    <w:multiLevelType w:val="hybridMultilevel"/>
    <w:tmpl w:val="486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0A16D4"/>
    <w:multiLevelType w:val="multilevel"/>
    <w:tmpl w:val="02364D62"/>
    <w:numStyleLink w:val="List1"/>
  </w:abstractNum>
  <w:abstractNum w:abstractNumId="15" w15:restartNumberingAfterBreak="0">
    <w:nsid w:val="08C34378"/>
    <w:multiLevelType w:val="hybridMultilevel"/>
    <w:tmpl w:val="1802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696BB4"/>
    <w:multiLevelType w:val="hybridMultilevel"/>
    <w:tmpl w:val="55A4C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DF7661C"/>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F8A61FD"/>
    <w:multiLevelType w:val="hybridMultilevel"/>
    <w:tmpl w:val="07E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7B633C"/>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3DA3A2C"/>
    <w:multiLevelType w:val="hybridMultilevel"/>
    <w:tmpl w:val="0E06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92B425E"/>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AA97259"/>
    <w:multiLevelType w:val="multilevel"/>
    <w:tmpl w:val="DFCE7C06"/>
    <w:lvl w:ilvl="0">
      <w:start w:val="1"/>
      <w:numFmt w:val="decimal"/>
      <w:lvlText w:val="%1."/>
      <w:lvlJc w:val="left"/>
      <w:pPr>
        <w:ind w:left="432" w:hanging="432"/>
      </w:pPr>
      <w:rPr>
        <w:rFonts w:ascii="Arial Bold" w:eastAsia="Times New Roman" w:hAnsi="Arial Bold" w:cs="Arial"/>
      </w:rPr>
    </w:lvl>
    <w:lvl w:ilvl="1">
      <w:start w:val="1"/>
      <w:numFmt w:val="decimal"/>
      <w:lvlText w:val="%1.%2"/>
      <w:lvlJc w:val="left"/>
      <w:pPr>
        <w:ind w:left="3636" w:hanging="576"/>
      </w:pPr>
      <w:rPr>
        <w:i w:val="0"/>
        <w:color w:val="44546A" w:themeColor="text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E74760B"/>
    <w:multiLevelType w:val="hybridMultilevel"/>
    <w:tmpl w:val="65F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792A3F"/>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44C2546"/>
    <w:multiLevelType w:val="hybridMultilevel"/>
    <w:tmpl w:val="F40A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8822F6"/>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25E87AC2"/>
    <w:multiLevelType w:val="hybridMultilevel"/>
    <w:tmpl w:val="5A6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6E13887"/>
    <w:multiLevelType w:val="hybridMultilevel"/>
    <w:tmpl w:val="87541C3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7" w15:restartNumberingAfterBreak="0">
    <w:nsid w:val="2A0F462E"/>
    <w:multiLevelType w:val="hybridMultilevel"/>
    <w:tmpl w:val="ECCC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327789"/>
    <w:multiLevelType w:val="hybridMultilevel"/>
    <w:tmpl w:val="6E6A7014"/>
    <w:lvl w:ilvl="0" w:tplc="966C2FB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2D373FB3"/>
    <w:multiLevelType w:val="hybridMultilevel"/>
    <w:tmpl w:val="C9B817F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2DF2525F"/>
    <w:multiLevelType w:val="multilevel"/>
    <w:tmpl w:val="008C5ADE"/>
    <w:numStyleLink w:val="Style3"/>
  </w:abstractNum>
  <w:abstractNum w:abstractNumId="41" w15:restartNumberingAfterBreak="0">
    <w:nsid w:val="30CB1246"/>
    <w:multiLevelType w:val="hybridMultilevel"/>
    <w:tmpl w:val="855A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3A416F"/>
    <w:multiLevelType w:val="multilevel"/>
    <w:tmpl w:val="E3060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62436F"/>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45" w15:restartNumberingAfterBreak="0">
    <w:nsid w:val="35054640"/>
    <w:multiLevelType w:val="hybridMultilevel"/>
    <w:tmpl w:val="BB22A4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396C32B4"/>
    <w:multiLevelType w:val="hybridMultilevel"/>
    <w:tmpl w:val="5B62452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15:restartNumberingAfterBreak="0">
    <w:nsid w:val="3AFD3FCF"/>
    <w:multiLevelType w:val="hybridMultilevel"/>
    <w:tmpl w:val="64A6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DF0B37"/>
    <w:multiLevelType w:val="hybridMultilevel"/>
    <w:tmpl w:val="E0CA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3442FB"/>
    <w:multiLevelType w:val="singleLevel"/>
    <w:tmpl w:val="FFFFFFFF"/>
    <w:lvl w:ilvl="0">
      <w:numFmt w:val="decimal"/>
      <w:lvlText w:val="*"/>
      <w:lvlJc w:val="left"/>
    </w:lvl>
  </w:abstractNum>
  <w:abstractNum w:abstractNumId="53" w15:restartNumberingAfterBreak="0">
    <w:nsid w:val="3F5619AD"/>
    <w:multiLevelType w:val="hybridMultilevel"/>
    <w:tmpl w:val="4E2A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A25934"/>
    <w:multiLevelType w:val="hybridMultilevel"/>
    <w:tmpl w:val="D372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C77AC8"/>
    <w:multiLevelType w:val="hybridMultilevel"/>
    <w:tmpl w:val="18501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406769AB"/>
    <w:multiLevelType w:val="multilevel"/>
    <w:tmpl w:val="37FC1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145417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59" w15:restartNumberingAfterBreak="0">
    <w:nsid w:val="453B3DBE"/>
    <w:multiLevelType w:val="hybridMultilevel"/>
    <w:tmpl w:val="A956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02499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47430A43"/>
    <w:multiLevelType w:val="hybridMultilevel"/>
    <w:tmpl w:val="B02878A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4C187E2A"/>
    <w:multiLevelType w:val="hybridMultilevel"/>
    <w:tmpl w:val="BBF6874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4C2D2F6D"/>
    <w:multiLevelType w:val="multilevel"/>
    <w:tmpl w:val="2520AE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52164C23"/>
    <w:multiLevelType w:val="hybridMultilevel"/>
    <w:tmpl w:val="3594F6D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835BC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56CB71EB"/>
    <w:multiLevelType w:val="hybridMultilevel"/>
    <w:tmpl w:val="0D54AC00"/>
    <w:lvl w:ilvl="0" w:tplc="FFFFFFFF">
      <w:start w:val="1"/>
      <w:numFmt w:val="bullet"/>
      <w:lvlText w:val=""/>
      <w:legacy w:legacy="1" w:legacySpace="0" w:legacyIndent="216"/>
      <w:lvlJc w:val="left"/>
      <w:pPr>
        <w:ind w:left="216" w:hanging="216"/>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57203C15"/>
    <w:multiLevelType w:val="hybridMultilevel"/>
    <w:tmpl w:val="804C8A1C"/>
    <w:lvl w:ilvl="0" w:tplc="FFFFFFFF">
      <w:start w:val="1"/>
      <w:numFmt w:val="bullet"/>
      <w:lvlText w:val=""/>
      <w:legacy w:legacy="1" w:legacySpace="0" w:legacyIndent="216"/>
      <w:lvlJc w:val="left"/>
      <w:pPr>
        <w:ind w:left="216" w:hanging="216"/>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9" w15:restartNumberingAfterBreak="0">
    <w:nsid w:val="58267DC4"/>
    <w:multiLevelType w:val="hybridMultilevel"/>
    <w:tmpl w:val="496AEBD8"/>
    <w:lvl w:ilvl="0" w:tplc="5FEA30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DA2B52"/>
    <w:multiLevelType w:val="hybridMultilevel"/>
    <w:tmpl w:val="47F63320"/>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1" w15:restartNumberingAfterBreak="0">
    <w:nsid w:val="5D054F1F"/>
    <w:multiLevelType w:val="hybridMultilevel"/>
    <w:tmpl w:val="431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513B42"/>
    <w:multiLevelType w:val="multilevel"/>
    <w:tmpl w:val="4858E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DE27E27"/>
    <w:multiLevelType w:val="hybridMultilevel"/>
    <w:tmpl w:val="FAF8C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B216CB"/>
    <w:multiLevelType w:val="hybridMultilevel"/>
    <w:tmpl w:val="C24A4B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6" w15:restartNumberingAfterBreak="0">
    <w:nsid w:val="5F307EB2"/>
    <w:multiLevelType w:val="hybridMultilevel"/>
    <w:tmpl w:val="ED28E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F52165D"/>
    <w:multiLevelType w:val="hybridMultilevel"/>
    <w:tmpl w:val="6240C3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79" w15:restartNumberingAfterBreak="0">
    <w:nsid w:val="60A27A3A"/>
    <w:multiLevelType w:val="hybridMultilevel"/>
    <w:tmpl w:val="CDE4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300D60"/>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65426F1A"/>
    <w:multiLevelType w:val="multilevel"/>
    <w:tmpl w:val="2CD4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82D614D"/>
    <w:multiLevelType w:val="hybridMultilevel"/>
    <w:tmpl w:val="26DE6BD8"/>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3" w15:restartNumberingAfterBreak="0">
    <w:nsid w:val="69BB72C9"/>
    <w:multiLevelType w:val="hybridMultilevel"/>
    <w:tmpl w:val="AD38B864"/>
    <w:lvl w:ilvl="0" w:tplc="FFFFFFFF">
      <w:start w:val="1"/>
      <w:numFmt w:val="bullet"/>
      <w:lvlText w:val=""/>
      <w:lvlJc w:val="left"/>
      <w:pPr>
        <w:ind w:left="1260" w:hanging="360"/>
      </w:pPr>
      <w:rPr>
        <w:rFonts w:ascii="Symbol" w:hAnsi="Symbol" w:hint="default"/>
        <w:sz w:val="20"/>
        <w:szCs w:val="16"/>
      </w:rPr>
    </w:lvl>
    <w:lvl w:ilvl="1" w:tplc="AB52EF38" w:tentative="1">
      <w:start w:val="1"/>
      <w:numFmt w:val="lowerLetter"/>
      <w:lvlText w:val="%2."/>
      <w:lvlJc w:val="left"/>
      <w:pPr>
        <w:tabs>
          <w:tab w:val="num" w:pos="2340"/>
        </w:tabs>
        <w:ind w:left="2340" w:hanging="360"/>
      </w:pPr>
    </w:lvl>
    <w:lvl w:ilvl="2" w:tplc="CAC44A22" w:tentative="1">
      <w:start w:val="1"/>
      <w:numFmt w:val="lowerRoman"/>
      <w:lvlText w:val="%3."/>
      <w:lvlJc w:val="right"/>
      <w:pPr>
        <w:tabs>
          <w:tab w:val="num" w:pos="3060"/>
        </w:tabs>
        <w:ind w:left="3060" w:hanging="180"/>
      </w:pPr>
    </w:lvl>
    <w:lvl w:ilvl="3" w:tplc="5F4AFAB2" w:tentative="1">
      <w:start w:val="1"/>
      <w:numFmt w:val="decimal"/>
      <w:lvlText w:val="%4."/>
      <w:lvlJc w:val="left"/>
      <w:pPr>
        <w:tabs>
          <w:tab w:val="num" w:pos="3780"/>
        </w:tabs>
        <w:ind w:left="3780" w:hanging="360"/>
      </w:pPr>
    </w:lvl>
    <w:lvl w:ilvl="4" w:tplc="49361FFA" w:tentative="1">
      <w:start w:val="1"/>
      <w:numFmt w:val="lowerLetter"/>
      <w:lvlText w:val="%5."/>
      <w:lvlJc w:val="left"/>
      <w:pPr>
        <w:tabs>
          <w:tab w:val="num" w:pos="4500"/>
        </w:tabs>
        <w:ind w:left="4500" w:hanging="360"/>
      </w:pPr>
    </w:lvl>
    <w:lvl w:ilvl="5" w:tplc="1EF04808" w:tentative="1">
      <w:start w:val="1"/>
      <w:numFmt w:val="lowerRoman"/>
      <w:lvlText w:val="%6."/>
      <w:lvlJc w:val="right"/>
      <w:pPr>
        <w:tabs>
          <w:tab w:val="num" w:pos="5220"/>
        </w:tabs>
        <w:ind w:left="5220" w:hanging="180"/>
      </w:pPr>
    </w:lvl>
    <w:lvl w:ilvl="6" w:tplc="B840E19E" w:tentative="1">
      <w:start w:val="1"/>
      <w:numFmt w:val="decimal"/>
      <w:lvlText w:val="%7."/>
      <w:lvlJc w:val="left"/>
      <w:pPr>
        <w:tabs>
          <w:tab w:val="num" w:pos="5940"/>
        </w:tabs>
        <w:ind w:left="5940" w:hanging="360"/>
      </w:pPr>
    </w:lvl>
    <w:lvl w:ilvl="7" w:tplc="10528AEC" w:tentative="1">
      <w:start w:val="1"/>
      <w:numFmt w:val="lowerLetter"/>
      <w:lvlText w:val="%8."/>
      <w:lvlJc w:val="left"/>
      <w:pPr>
        <w:tabs>
          <w:tab w:val="num" w:pos="6660"/>
        </w:tabs>
        <w:ind w:left="6660" w:hanging="360"/>
      </w:pPr>
    </w:lvl>
    <w:lvl w:ilvl="8" w:tplc="EE909DB4" w:tentative="1">
      <w:start w:val="1"/>
      <w:numFmt w:val="lowerRoman"/>
      <w:lvlText w:val="%9."/>
      <w:lvlJc w:val="right"/>
      <w:pPr>
        <w:tabs>
          <w:tab w:val="num" w:pos="7380"/>
        </w:tabs>
        <w:ind w:left="7380" w:hanging="180"/>
      </w:pPr>
    </w:lvl>
  </w:abstractNum>
  <w:abstractNum w:abstractNumId="84" w15:restartNumberingAfterBreak="0">
    <w:nsid w:val="6A64590C"/>
    <w:multiLevelType w:val="hybridMultilevel"/>
    <w:tmpl w:val="DB2A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86" w15:restartNumberingAfterBreak="0">
    <w:nsid w:val="6E69056A"/>
    <w:multiLevelType w:val="hybridMultilevel"/>
    <w:tmpl w:val="C4D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332DA3"/>
    <w:multiLevelType w:val="hybridMultilevel"/>
    <w:tmpl w:val="DE74C2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8" w15:restartNumberingAfterBreak="0">
    <w:nsid w:val="71C44073"/>
    <w:multiLevelType w:val="hybridMultilevel"/>
    <w:tmpl w:val="1DE2B6D2"/>
    <w:lvl w:ilvl="0" w:tplc="C9509FE2">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46C3023"/>
    <w:multiLevelType w:val="hybridMultilevel"/>
    <w:tmpl w:val="BA1A1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4C6285B"/>
    <w:multiLevelType w:val="multilevel"/>
    <w:tmpl w:val="C85AA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4" w15:restartNumberingAfterBreak="0">
    <w:nsid w:val="767774D2"/>
    <w:multiLevelType w:val="multilevel"/>
    <w:tmpl w:val="F2C069F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76D06864"/>
    <w:multiLevelType w:val="multilevel"/>
    <w:tmpl w:val="2404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15:restartNumberingAfterBreak="0">
    <w:nsid w:val="77566BBD"/>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100"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04163593">
    <w:abstractNumId w:val="30"/>
  </w:num>
  <w:num w:numId="2" w16cid:durableId="673462624">
    <w:abstractNumId w:val="78"/>
  </w:num>
  <w:num w:numId="3" w16cid:durableId="1504736788">
    <w:abstractNumId w:val="21"/>
  </w:num>
  <w:num w:numId="4" w16cid:durableId="2051759006">
    <w:abstractNumId w:val="9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24"/>
  </w:num>
  <w:num w:numId="14" w16cid:durableId="976908698">
    <w:abstractNumId w:val="47"/>
  </w:num>
  <w:num w:numId="15" w16cid:durableId="1426413337">
    <w:abstractNumId w:val="98"/>
  </w:num>
  <w:num w:numId="16" w16cid:durableId="1559051200">
    <w:abstractNumId w:val="33"/>
  </w:num>
  <w:num w:numId="17" w16cid:durableId="890969089">
    <w:abstractNumId w:val="14"/>
  </w:num>
  <w:num w:numId="18" w16cid:durableId="1294100607">
    <w:abstractNumId w:val="10"/>
  </w:num>
  <w:num w:numId="19" w16cid:durableId="1140460232">
    <w:abstractNumId w:val="96"/>
  </w:num>
  <w:num w:numId="20" w16cid:durableId="1606764248">
    <w:abstractNumId w:val="90"/>
  </w:num>
  <w:num w:numId="21" w16cid:durableId="411320177">
    <w:abstractNumId w:val="85"/>
  </w:num>
  <w:num w:numId="22" w16cid:durableId="210848099">
    <w:abstractNumId w:val="3"/>
  </w:num>
  <w:num w:numId="23" w16cid:durableId="1628782659">
    <w:abstractNumId w:val="44"/>
  </w:num>
  <w:num w:numId="24" w16cid:durableId="2036273038">
    <w:abstractNumId w:val="99"/>
  </w:num>
  <w:num w:numId="25" w16cid:durableId="732855078">
    <w:abstractNumId w:val="89"/>
  </w:num>
  <w:num w:numId="26" w16cid:durableId="1677879566">
    <w:abstractNumId w:val="58"/>
  </w:num>
  <w:num w:numId="27" w16cid:durableId="1955746090">
    <w:abstractNumId w:val="101"/>
  </w:num>
  <w:num w:numId="28" w16cid:durableId="1813401942">
    <w:abstractNumId w:val="20"/>
  </w:num>
  <w:num w:numId="29" w16cid:durableId="1486968866">
    <w:abstractNumId w:val="27"/>
  </w:num>
  <w:num w:numId="30" w16cid:durableId="623927655">
    <w:abstractNumId w:val="48"/>
  </w:num>
  <w:num w:numId="31" w16cid:durableId="1025129808">
    <w:abstractNumId w:val="40"/>
  </w:num>
  <w:num w:numId="32" w16cid:durableId="92564870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857769">
    <w:abstractNumId w:val="16"/>
  </w:num>
  <w:num w:numId="34" w16cid:durableId="267003501">
    <w:abstractNumId w:val="22"/>
  </w:num>
  <w:num w:numId="35" w16cid:durableId="12883117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453125">
    <w:abstractNumId w:val="24"/>
  </w:num>
  <w:num w:numId="37" w16cid:durableId="656736270">
    <w:abstractNumId w:val="100"/>
  </w:num>
  <w:num w:numId="38" w16cid:durableId="1066564416">
    <w:abstractNumId w:val="65"/>
  </w:num>
  <w:num w:numId="39" w16cid:durableId="439031779">
    <w:abstractNumId w:val="13"/>
  </w:num>
  <w:num w:numId="40" w16cid:durableId="1040476366">
    <w:abstractNumId w:val="24"/>
  </w:num>
  <w:num w:numId="41" w16cid:durableId="259224240">
    <w:abstractNumId w:val="24"/>
  </w:num>
  <w:num w:numId="42" w16cid:durableId="1890410399">
    <w:abstractNumId w:val="26"/>
  </w:num>
  <w:num w:numId="43" w16cid:durableId="1447776231">
    <w:abstractNumId w:val="24"/>
  </w:num>
  <w:num w:numId="44" w16cid:durableId="380830458">
    <w:abstractNumId w:val="24"/>
  </w:num>
  <w:num w:numId="45" w16cid:durableId="1043333632">
    <w:abstractNumId w:val="24"/>
  </w:num>
  <w:num w:numId="46" w16cid:durableId="423261705">
    <w:abstractNumId w:val="24"/>
  </w:num>
  <w:num w:numId="47" w16cid:durableId="576061654">
    <w:abstractNumId w:val="46"/>
  </w:num>
  <w:num w:numId="48" w16cid:durableId="1205753775">
    <w:abstractNumId w:val="24"/>
  </w:num>
  <w:num w:numId="49" w16cid:durableId="2035766304">
    <w:abstractNumId w:val="24"/>
  </w:num>
  <w:num w:numId="50" w16cid:durableId="10657563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5128689">
    <w:abstractNumId w:val="24"/>
  </w:num>
  <w:num w:numId="52" w16cid:durableId="966471076">
    <w:abstractNumId w:val="24"/>
  </w:num>
  <w:num w:numId="53" w16cid:durableId="1565749954">
    <w:abstractNumId w:val="24"/>
  </w:num>
  <w:num w:numId="54" w16cid:durableId="554124261">
    <w:abstractNumId w:val="25"/>
  </w:num>
  <w:num w:numId="55" w16cid:durableId="8813331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3577047">
    <w:abstractNumId w:val="24"/>
  </w:num>
  <w:num w:numId="57" w16cid:durableId="9333183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3800109">
    <w:abstractNumId w:val="24"/>
  </w:num>
  <w:num w:numId="59" w16cid:durableId="734204276">
    <w:abstractNumId w:val="72"/>
  </w:num>
  <w:num w:numId="60" w16cid:durableId="1739090183">
    <w:abstractNumId w:val="24"/>
  </w:num>
  <w:num w:numId="61" w16cid:durableId="117065411">
    <w:abstractNumId w:val="24"/>
  </w:num>
  <w:num w:numId="62" w16cid:durableId="1094403603">
    <w:abstractNumId w:val="24"/>
  </w:num>
  <w:num w:numId="63" w16cid:durableId="1229998389">
    <w:abstractNumId w:val="24"/>
  </w:num>
  <w:num w:numId="64" w16cid:durableId="5922803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29488148">
    <w:abstractNumId w:val="24"/>
  </w:num>
  <w:num w:numId="66" w16cid:durableId="12360178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51802732">
    <w:abstractNumId w:val="24"/>
  </w:num>
  <w:num w:numId="68" w16cid:durableId="1411152857">
    <w:abstractNumId w:val="24"/>
  </w:num>
  <w:num w:numId="69" w16cid:durableId="621155288">
    <w:abstractNumId w:val="24"/>
  </w:num>
  <w:num w:numId="70" w16cid:durableId="1945839794">
    <w:abstractNumId w:val="24"/>
  </w:num>
  <w:num w:numId="71" w16cid:durableId="1743213430">
    <w:abstractNumId w:val="24"/>
  </w:num>
  <w:num w:numId="72" w16cid:durableId="404381258">
    <w:abstractNumId w:val="24"/>
  </w:num>
  <w:num w:numId="73" w16cid:durableId="1035228483">
    <w:abstractNumId w:val="24"/>
  </w:num>
  <w:num w:numId="74" w16cid:durableId="279265497">
    <w:abstractNumId w:val="24"/>
  </w:num>
  <w:num w:numId="75" w16cid:durableId="160120393">
    <w:abstractNumId w:val="24"/>
  </w:num>
  <w:num w:numId="76" w16cid:durableId="1293636225">
    <w:abstractNumId w:val="24"/>
  </w:num>
  <w:num w:numId="77" w16cid:durableId="1480540008">
    <w:abstractNumId w:val="24"/>
  </w:num>
  <w:num w:numId="78" w16cid:durableId="2128429734">
    <w:abstractNumId w:val="24"/>
  </w:num>
  <w:num w:numId="79" w16cid:durableId="1659377970">
    <w:abstractNumId w:val="24"/>
  </w:num>
  <w:num w:numId="80" w16cid:durableId="855996046">
    <w:abstractNumId w:val="24"/>
  </w:num>
  <w:num w:numId="81" w16cid:durableId="2115468114">
    <w:abstractNumId w:val="24"/>
  </w:num>
  <w:num w:numId="82" w16cid:durableId="1160269066">
    <w:abstractNumId w:val="24"/>
  </w:num>
  <w:num w:numId="83" w16cid:durableId="1860508199">
    <w:abstractNumId w:val="24"/>
  </w:num>
  <w:num w:numId="84" w16cid:durableId="232551297">
    <w:abstractNumId w:val="24"/>
  </w:num>
  <w:num w:numId="85" w16cid:durableId="1241407473">
    <w:abstractNumId w:val="24"/>
  </w:num>
  <w:num w:numId="86" w16cid:durableId="1187332933">
    <w:abstractNumId w:val="24"/>
  </w:num>
  <w:num w:numId="87" w16cid:durableId="1765564502">
    <w:abstractNumId w:val="24"/>
  </w:num>
  <w:num w:numId="88" w16cid:durableId="713583490">
    <w:abstractNumId w:val="24"/>
  </w:num>
  <w:num w:numId="89" w16cid:durableId="42561966">
    <w:abstractNumId w:val="24"/>
  </w:num>
  <w:num w:numId="90" w16cid:durableId="2059741488">
    <w:abstractNumId w:val="24"/>
  </w:num>
  <w:num w:numId="91" w16cid:durableId="543911296">
    <w:abstractNumId w:val="24"/>
  </w:num>
  <w:num w:numId="92" w16cid:durableId="2086100422">
    <w:abstractNumId w:val="24"/>
  </w:num>
  <w:num w:numId="93" w16cid:durableId="433525103">
    <w:abstractNumId w:val="24"/>
  </w:num>
  <w:num w:numId="94" w16cid:durableId="1964732294">
    <w:abstractNumId w:val="24"/>
  </w:num>
  <w:num w:numId="95" w16cid:durableId="462505035">
    <w:abstractNumId w:val="24"/>
  </w:num>
  <w:num w:numId="96" w16cid:durableId="610748815">
    <w:abstractNumId w:val="24"/>
  </w:num>
  <w:num w:numId="97" w16cid:durableId="499270785">
    <w:abstractNumId w:val="24"/>
  </w:num>
  <w:num w:numId="98" w16cid:durableId="435751484">
    <w:abstractNumId w:val="24"/>
  </w:num>
  <w:num w:numId="99" w16cid:durableId="1574437927">
    <w:abstractNumId w:val="24"/>
  </w:num>
  <w:num w:numId="100" w16cid:durableId="361715069">
    <w:abstractNumId w:val="24"/>
  </w:num>
  <w:num w:numId="101" w16cid:durableId="1215039599">
    <w:abstractNumId w:val="24"/>
  </w:num>
  <w:num w:numId="102" w16cid:durableId="30956226">
    <w:abstractNumId w:val="24"/>
  </w:num>
  <w:num w:numId="103" w16cid:durableId="1901020335">
    <w:abstractNumId w:val="24"/>
  </w:num>
  <w:num w:numId="104" w16cid:durableId="1921401179">
    <w:abstractNumId w:val="24"/>
  </w:num>
  <w:num w:numId="105" w16cid:durableId="1207062075">
    <w:abstractNumId w:val="24"/>
  </w:num>
  <w:num w:numId="106" w16cid:durableId="268390906">
    <w:abstractNumId w:val="24"/>
  </w:num>
  <w:num w:numId="107" w16cid:durableId="13199169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7312910">
    <w:abstractNumId w:val="24"/>
  </w:num>
  <w:num w:numId="109" w16cid:durableId="311953287">
    <w:abstractNumId w:val="24"/>
  </w:num>
  <w:num w:numId="110" w16cid:durableId="235479861">
    <w:abstractNumId w:val="24"/>
  </w:num>
  <w:num w:numId="111" w16cid:durableId="2848214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44607006">
    <w:abstractNumId w:val="24"/>
  </w:num>
  <w:num w:numId="113" w16cid:durableId="1180044276">
    <w:abstractNumId w:val="61"/>
  </w:num>
  <w:num w:numId="114" w16cid:durableId="603152818">
    <w:abstractNumId w:val="15"/>
  </w:num>
  <w:num w:numId="115" w16cid:durableId="1514221469">
    <w:abstractNumId w:val="49"/>
  </w:num>
  <w:num w:numId="116" w16cid:durableId="77673364">
    <w:abstractNumId w:val="35"/>
  </w:num>
  <w:num w:numId="117" w16cid:durableId="1371035168">
    <w:abstractNumId w:val="64"/>
  </w:num>
  <w:num w:numId="118" w16cid:durableId="894662892">
    <w:abstractNumId w:val="39"/>
  </w:num>
  <w:num w:numId="119" w16cid:durableId="1376810155">
    <w:abstractNumId w:val="62"/>
  </w:num>
  <w:num w:numId="120" w16cid:durableId="65539498">
    <w:abstractNumId w:val="70"/>
  </w:num>
  <w:num w:numId="121" w16cid:durableId="1473987055">
    <w:abstractNumId w:val="75"/>
  </w:num>
  <w:num w:numId="122" w16cid:durableId="1401439914">
    <w:abstractNumId w:val="53"/>
  </w:num>
  <w:num w:numId="123" w16cid:durableId="44716741">
    <w:abstractNumId w:val="83"/>
  </w:num>
  <w:num w:numId="124" w16cid:durableId="153574140">
    <w:abstractNumId w:val="87"/>
  </w:num>
  <w:num w:numId="125" w16cid:durableId="1012220354">
    <w:abstractNumId w:val="38"/>
  </w:num>
  <w:num w:numId="126" w16cid:durableId="155196219">
    <w:abstractNumId w:val="28"/>
  </w:num>
  <w:num w:numId="127" w16cid:durableId="1957639983">
    <w:abstractNumId w:val="74"/>
  </w:num>
  <w:num w:numId="128" w16cid:durableId="309675881">
    <w:abstractNumId w:val="9"/>
    <w:lvlOverride w:ilvl="0">
      <w:lvl w:ilvl="0">
        <w:start w:val="1"/>
        <w:numFmt w:val="bullet"/>
        <w:lvlText w:val=""/>
        <w:legacy w:legacy="1" w:legacySpace="0" w:legacyIndent="216"/>
        <w:lvlJc w:val="left"/>
        <w:pPr>
          <w:ind w:left="3096" w:hanging="216"/>
        </w:pPr>
        <w:rPr>
          <w:rFonts w:ascii="Symbol" w:hAnsi="Symbol" w:hint="default"/>
        </w:rPr>
      </w:lvl>
    </w:lvlOverride>
  </w:num>
  <w:num w:numId="129" w16cid:durableId="1317300120">
    <w:abstractNumId w:val="76"/>
  </w:num>
  <w:num w:numId="130" w16cid:durableId="679770746">
    <w:abstractNumId w:val="45"/>
  </w:num>
  <w:num w:numId="131" w16cid:durableId="834760274">
    <w:abstractNumId w:val="69"/>
  </w:num>
  <w:num w:numId="132" w16cid:durableId="1421370133">
    <w:abstractNumId w:val="12"/>
  </w:num>
  <w:num w:numId="133" w16cid:durableId="311569982">
    <w:abstractNumId w:val="17"/>
  </w:num>
  <w:num w:numId="134" w16cid:durableId="1757821862">
    <w:abstractNumId w:val="59"/>
  </w:num>
  <w:num w:numId="135" w16cid:durableId="315844983">
    <w:abstractNumId w:val="11"/>
  </w:num>
  <w:num w:numId="136" w16cid:durableId="649485752">
    <w:abstractNumId w:val="31"/>
  </w:num>
  <w:num w:numId="137" w16cid:durableId="1206452563">
    <w:abstractNumId w:val="37"/>
  </w:num>
  <w:num w:numId="138" w16cid:durableId="1918437868">
    <w:abstractNumId w:val="86"/>
  </w:num>
  <w:num w:numId="139" w16cid:durableId="753014992">
    <w:abstractNumId w:val="43"/>
  </w:num>
  <w:num w:numId="140" w16cid:durableId="1424230270">
    <w:abstractNumId w:val="80"/>
  </w:num>
  <w:num w:numId="141" w16cid:durableId="1676762909">
    <w:abstractNumId w:val="88"/>
  </w:num>
  <w:num w:numId="142" w16cid:durableId="28336796">
    <w:abstractNumId w:val="84"/>
  </w:num>
  <w:num w:numId="143" w16cid:durableId="1522820294">
    <w:abstractNumId w:val="29"/>
  </w:num>
  <w:num w:numId="144" w16cid:durableId="1897663949">
    <w:abstractNumId w:val="71"/>
  </w:num>
  <w:num w:numId="145" w16cid:durableId="1993290607">
    <w:abstractNumId w:val="9"/>
    <w:lvlOverride w:ilvl="0">
      <w:lvl w:ilvl="0">
        <w:start w:val="1"/>
        <w:numFmt w:val="bullet"/>
        <w:lvlText w:val=""/>
        <w:legacy w:legacy="1" w:legacySpace="0" w:legacyIndent="216"/>
        <w:lvlJc w:val="left"/>
        <w:pPr>
          <w:ind w:left="396" w:hanging="216"/>
        </w:pPr>
        <w:rPr>
          <w:rFonts w:ascii="Symbol" w:hAnsi="Symbol" w:hint="default"/>
        </w:rPr>
      </w:lvl>
    </w:lvlOverride>
  </w:num>
  <w:num w:numId="146" w16cid:durableId="1802188627">
    <w:abstractNumId w:val="51"/>
  </w:num>
  <w:num w:numId="147" w16cid:durableId="1740903100">
    <w:abstractNumId w:val="60"/>
  </w:num>
  <w:num w:numId="148" w16cid:durableId="17851013">
    <w:abstractNumId w:val="68"/>
  </w:num>
  <w:num w:numId="149" w16cid:durableId="1066539075">
    <w:abstractNumId w:val="23"/>
  </w:num>
  <w:num w:numId="150" w16cid:durableId="489757052">
    <w:abstractNumId w:val="55"/>
  </w:num>
  <w:num w:numId="151" w16cid:durableId="862204480">
    <w:abstractNumId w:val="19"/>
  </w:num>
  <w:num w:numId="152" w16cid:durableId="1126512243">
    <w:abstractNumId w:val="79"/>
  </w:num>
  <w:num w:numId="153" w16cid:durableId="2075352337">
    <w:abstractNumId w:val="41"/>
  </w:num>
  <w:num w:numId="154" w16cid:durableId="944308903">
    <w:abstractNumId w:val="66"/>
  </w:num>
  <w:num w:numId="155" w16cid:durableId="1460031372">
    <w:abstractNumId w:val="52"/>
  </w:num>
  <w:num w:numId="156" w16cid:durableId="1724519554">
    <w:abstractNumId w:val="9"/>
    <w:lvlOverride w:ilvl="0">
      <w:lvl w:ilvl="0">
        <w:start w:val="1"/>
        <w:numFmt w:val="bullet"/>
        <w:lvlText w:val=""/>
        <w:legacy w:legacy="1" w:legacySpace="0" w:legacyIndent="216"/>
        <w:lvlJc w:val="left"/>
        <w:pPr>
          <w:ind w:left="396" w:hanging="216"/>
        </w:pPr>
        <w:rPr>
          <w:rFonts w:ascii="Symbol" w:hAnsi="Symbol" w:hint="default"/>
        </w:rPr>
      </w:lvl>
    </w:lvlOverride>
  </w:num>
  <w:num w:numId="157" w16cid:durableId="1396852579">
    <w:abstractNumId w:val="57"/>
  </w:num>
  <w:num w:numId="158" w16cid:durableId="1980451132">
    <w:abstractNumId w:val="67"/>
  </w:num>
  <w:num w:numId="159" w16cid:durableId="1959951840">
    <w:abstractNumId w:val="77"/>
  </w:num>
  <w:num w:numId="160" w16cid:durableId="1218125553">
    <w:abstractNumId w:val="18"/>
  </w:num>
  <w:num w:numId="161" w16cid:durableId="999307359">
    <w:abstractNumId w:val="50"/>
  </w:num>
  <w:num w:numId="162" w16cid:durableId="1352607816">
    <w:abstractNumId w:val="82"/>
  </w:num>
  <w:num w:numId="163" w16cid:durableId="493565815">
    <w:abstractNumId w:val="54"/>
  </w:num>
  <w:num w:numId="164" w16cid:durableId="1968313828">
    <w:abstractNumId w:val="32"/>
  </w:num>
  <w:num w:numId="165" w16cid:durableId="317612233">
    <w:abstractNumId w:val="97"/>
  </w:num>
  <w:num w:numId="166" w16cid:durableId="1137262124">
    <w:abstractNumId w:val="42"/>
  </w:num>
  <w:num w:numId="167" w16cid:durableId="1684167397">
    <w:abstractNumId w:val="81"/>
  </w:num>
  <w:num w:numId="168" w16cid:durableId="2010520970">
    <w:abstractNumId w:val="95"/>
  </w:num>
  <w:num w:numId="169" w16cid:durableId="1568035859">
    <w:abstractNumId w:val="56"/>
  </w:num>
  <w:num w:numId="170" w16cid:durableId="887297905">
    <w:abstractNumId w:val="92"/>
  </w:num>
  <w:num w:numId="171" w16cid:durableId="1924533576">
    <w:abstractNumId w:val="73"/>
  </w:num>
  <w:num w:numId="172" w16cid:durableId="764420933">
    <w:abstractNumId w:val="63"/>
  </w:num>
  <w:num w:numId="173" w16cid:durableId="1456560347">
    <w:abstractNumId w:val="94"/>
  </w:num>
  <w:num w:numId="174" w16cid:durableId="454908550">
    <w:abstractNumId w:val="91"/>
  </w:num>
  <w:num w:numId="175" w16cid:durableId="135880911">
    <w:abstractNumId w:val="34"/>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bile, Shivali">
    <w15:presenceInfo w15:providerId="AD" w15:userId="S::skibile@deloitte.com::3ec88947-1159-469c-a9f8-b6230a3eb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intFractionalCharacterWidth/>
  <w:activeWritingStyle w:appName="MSWord" w:lang="en-GB" w:vendorID="64" w:dllVersion="0" w:nlCheck="1" w:checkStyle="0"/>
  <w:activeWritingStyle w:appName="MSWord" w:lang="en-US"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1EBD"/>
    <w:rsid w:val="00042038"/>
    <w:rsid w:val="00042B3B"/>
    <w:rsid w:val="00042BF8"/>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B19"/>
    <w:rsid w:val="000647EB"/>
    <w:rsid w:val="0006599C"/>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375"/>
    <w:rsid w:val="00094AEC"/>
    <w:rsid w:val="0009600C"/>
    <w:rsid w:val="000962A9"/>
    <w:rsid w:val="000969D4"/>
    <w:rsid w:val="00097147"/>
    <w:rsid w:val="000A1684"/>
    <w:rsid w:val="000A176E"/>
    <w:rsid w:val="000A4074"/>
    <w:rsid w:val="000A4766"/>
    <w:rsid w:val="000A4E9B"/>
    <w:rsid w:val="000A651D"/>
    <w:rsid w:val="000A684F"/>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64B8"/>
    <w:rsid w:val="000D6B4F"/>
    <w:rsid w:val="000D76B2"/>
    <w:rsid w:val="000D7F14"/>
    <w:rsid w:val="000E0112"/>
    <w:rsid w:val="000E1F25"/>
    <w:rsid w:val="000E286A"/>
    <w:rsid w:val="000E3648"/>
    <w:rsid w:val="000E3CE2"/>
    <w:rsid w:val="000E44C2"/>
    <w:rsid w:val="000F07FA"/>
    <w:rsid w:val="000F0972"/>
    <w:rsid w:val="000F0E72"/>
    <w:rsid w:val="000F1D88"/>
    <w:rsid w:val="000F2FAD"/>
    <w:rsid w:val="000F68FA"/>
    <w:rsid w:val="000F6DE3"/>
    <w:rsid w:val="000F7587"/>
    <w:rsid w:val="000F7DBD"/>
    <w:rsid w:val="0010050A"/>
    <w:rsid w:val="00100F4B"/>
    <w:rsid w:val="00101EB7"/>
    <w:rsid w:val="00102BB1"/>
    <w:rsid w:val="0010482B"/>
    <w:rsid w:val="001054A8"/>
    <w:rsid w:val="001058F8"/>
    <w:rsid w:val="001059CE"/>
    <w:rsid w:val="00105EBC"/>
    <w:rsid w:val="00107B45"/>
    <w:rsid w:val="00110018"/>
    <w:rsid w:val="00111398"/>
    <w:rsid w:val="00111D8B"/>
    <w:rsid w:val="00113433"/>
    <w:rsid w:val="001143A3"/>
    <w:rsid w:val="00115412"/>
    <w:rsid w:val="001168D6"/>
    <w:rsid w:val="00116B96"/>
    <w:rsid w:val="00116FE3"/>
    <w:rsid w:val="0011755B"/>
    <w:rsid w:val="00120898"/>
    <w:rsid w:val="0012136A"/>
    <w:rsid w:val="001223D8"/>
    <w:rsid w:val="0012250A"/>
    <w:rsid w:val="00122CBA"/>
    <w:rsid w:val="0012454B"/>
    <w:rsid w:val="001259C9"/>
    <w:rsid w:val="00125B2F"/>
    <w:rsid w:val="00125C8B"/>
    <w:rsid w:val="00127C07"/>
    <w:rsid w:val="0013198F"/>
    <w:rsid w:val="00131FB9"/>
    <w:rsid w:val="00132909"/>
    <w:rsid w:val="00132E97"/>
    <w:rsid w:val="0013409F"/>
    <w:rsid w:val="00134F1E"/>
    <w:rsid w:val="00135C3A"/>
    <w:rsid w:val="001361FF"/>
    <w:rsid w:val="00136306"/>
    <w:rsid w:val="00136E8B"/>
    <w:rsid w:val="00140445"/>
    <w:rsid w:val="00143F1B"/>
    <w:rsid w:val="0014556C"/>
    <w:rsid w:val="00145F8F"/>
    <w:rsid w:val="00146C8D"/>
    <w:rsid w:val="001501A7"/>
    <w:rsid w:val="00150B0C"/>
    <w:rsid w:val="00150FAD"/>
    <w:rsid w:val="001518E2"/>
    <w:rsid w:val="0015255D"/>
    <w:rsid w:val="00152BFB"/>
    <w:rsid w:val="00153584"/>
    <w:rsid w:val="00153DFE"/>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2D0"/>
    <w:rsid w:val="00175AD0"/>
    <w:rsid w:val="0017614D"/>
    <w:rsid w:val="001766A9"/>
    <w:rsid w:val="00176BE9"/>
    <w:rsid w:val="00177467"/>
    <w:rsid w:val="0017789E"/>
    <w:rsid w:val="001834A7"/>
    <w:rsid w:val="00183CBF"/>
    <w:rsid w:val="00185A09"/>
    <w:rsid w:val="00186645"/>
    <w:rsid w:val="00186A0D"/>
    <w:rsid w:val="00187C4F"/>
    <w:rsid w:val="00187F6C"/>
    <w:rsid w:val="00187FEC"/>
    <w:rsid w:val="0019046D"/>
    <w:rsid w:val="001920F7"/>
    <w:rsid w:val="00193F98"/>
    <w:rsid w:val="0019410A"/>
    <w:rsid w:val="001946FA"/>
    <w:rsid w:val="00194A40"/>
    <w:rsid w:val="00194D56"/>
    <w:rsid w:val="00194E2E"/>
    <w:rsid w:val="00194E84"/>
    <w:rsid w:val="0019546A"/>
    <w:rsid w:val="00195A02"/>
    <w:rsid w:val="00195B91"/>
    <w:rsid w:val="00196766"/>
    <w:rsid w:val="001968E2"/>
    <w:rsid w:val="00196A42"/>
    <w:rsid w:val="00197504"/>
    <w:rsid w:val="001975FA"/>
    <w:rsid w:val="00197C25"/>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1251"/>
    <w:rsid w:val="001B21DA"/>
    <w:rsid w:val="001B2423"/>
    <w:rsid w:val="001B301C"/>
    <w:rsid w:val="001B39D5"/>
    <w:rsid w:val="001B4DF6"/>
    <w:rsid w:val="001B5804"/>
    <w:rsid w:val="001B5B36"/>
    <w:rsid w:val="001B6E76"/>
    <w:rsid w:val="001B7633"/>
    <w:rsid w:val="001C0C74"/>
    <w:rsid w:val="001C0D22"/>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021"/>
    <w:rsid w:val="001D5846"/>
    <w:rsid w:val="001D6CC5"/>
    <w:rsid w:val="001D733F"/>
    <w:rsid w:val="001E0EA3"/>
    <w:rsid w:val="001E1996"/>
    <w:rsid w:val="001E26B3"/>
    <w:rsid w:val="001E26F2"/>
    <w:rsid w:val="001E2F34"/>
    <w:rsid w:val="001E4D2A"/>
    <w:rsid w:val="001E5179"/>
    <w:rsid w:val="001E7498"/>
    <w:rsid w:val="001F078E"/>
    <w:rsid w:val="001F23C2"/>
    <w:rsid w:val="001F382D"/>
    <w:rsid w:val="001F3C86"/>
    <w:rsid w:val="001F4641"/>
    <w:rsid w:val="001F6162"/>
    <w:rsid w:val="001F6790"/>
    <w:rsid w:val="001F6BD3"/>
    <w:rsid w:val="001F6D0E"/>
    <w:rsid w:val="001F7C1B"/>
    <w:rsid w:val="00200A49"/>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9DA"/>
    <w:rsid w:val="00221ACA"/>
    <w:rsid w:val="00223111"/>
    <w:rsid w:val="00223511"/>
    <w:rsid w:val="00224604"/>
    <w:rsid w:val="00224F18"/>
    <w:rsid w:val="002254EE"/>
    <w:rsid w:val="002274B9"/>
    <w:rsid w:val="00227EC1"/>
    <w:rsid w:val="00230587"/>
    <w:rsid w:val="002323C6"/>
    <w:rsid w:val="00232B85"/>
    <w:rsid w:val="002335EC"/>
    <w:rsid w:val="002348A3"/>
    <w:rsid w:val="00235CB4"/>
    <w:rsid w:val="0023604E"/>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1C5"/>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D45"/>
    <w:rsid w:val="002766E6"/>
    <w:rsid w:val="00277388"/>
    <w:rsid w:val="00281E52"/>
    <w:rsid w:val="002831DC"/>
    <w:rsid w:val="00283B03"/>
    <w:rsid w:val="00283B44"/>
    <w:rsid w:val="00284F21"/>
    <w:rsid w:val="00284FA1"/>
    <w:rsid w:val="002851D7"/>
    <w:rsid w:val="002860B5"/>
    <w:rsid w:val="002865A0"/>
    <w:rsid w:val="0028662D"/>
    <w:rsid w:val="00286CCE"/>
    <w:rsid w:val="00286E79"/>
    <w:rsid w:val="002873D8"/>
    <w:rsid w:val="00287657"/>
    <w:rsid w:val="00287FBB"/>
    <w:rsid w:val="00290554"/>
    <w:rsid w:val="002909C7"/>
    <w:rsid w:val="00290E60"/>
    <w:rsid w:val="00290F81"/>
    <w:rsid w:val="00291323"/>
    <w:rsid w:val="002918E9"/>
    <w:rsid w:val="002937A6"/>
    <w:rsid w:val="0029550C"/>
    <w:rsid w:val="00296835"/>
    <w:rsid w:val="00296F00"/>
    <w:rsid w:val="00296F57"/>
    <w:rsid w:val="002A00BA"/>
    <w:rsid w:val="002A00BD"/>
    <w:rsid w:val="002A08E5"/>
    <w:rsid w:val="002A15B6"/>
    <w:rsid w:val="002A4B15"/>
    <w:rsid w:val="002A527E"/>
    <w:rsid w:val="002A5303"/>
    <w:rsid w:val="002A5E48"/>
    <w:rsid w:val="002A6547"/>
    <w:rsid w:val="002A6BBE"/>
    <w:rsid w:val="002A6C19"/>
    <w:rsid w:val="002A76C3"/>
    <w:rsid w:val="002B0529"/>
    <w:rsid w:val="002B1320"/>
    <w:rsid w:val="002B1DAD"/>
    <w:rsid w:val="002B2378"/>
    <w:rsid w:val="002B2D35"/>
    <w:rsid w:val="002B2D8C"/>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17B89"/>
    <w:rsid w:val="00322429"/>
    <w:rsid w:val="003226A0"/>
    <w:rsid w:val="003228A0"/>
    <w:rsid w:val="00322C4C"/>
    <w:rsid w:val="00325A9A"/>
    <w:rsid w:val="00325BDB"/>
    <w:rsid w:val="00326C6E"/>
    <w:rsid w:val="003273C3"/>
    <w:rsid w:val="00330D8B"/>
    <w:rsid w:val="0033150B"/>
    <w:rsid w:val="00331770"/>
    <w:rsid w:val="00331DB3"/>
    <w:rsid w:val="00332420"/>
    <w:rsid w:val="0033263D"/>
    <w:rsid w:val="00334BFE"/>
    <w:rsid w:val="00334F07"/>
    <w:rsid w:val="00334FDD"/>
    <w:rsid w:val="003355EE"/>
    <w:rsid w:val="003362BB"/>
    <w:rsid w:val="003373FE"/>
    <w:rsid w:val="003376D8"/>
    <w:rsid w:val="00337881"/>
    <w:rsid w:val="00340740"/>
    <w:rsid w:val="00342664"/>
    <w:rsid w:val="003431D5"/>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C54"/>
    <w:rsid w:val="00363F8F"/>
    <w:rsid w:val="00364D6B"/>
    <w:rsid w:val="00365F56"/>
    <w:rsid w:val="00365FE6"/>
    <w:rsid w:val="003667BA"/>
    <w:rsid w:val="00366AEC"/>
    <w:rsid w:val="00366B19"/>
    <w:rsid w:val="00366EF6"/>
    <w:rsid w:val="00367CAE"/>
    <w:rsid w:val="00371244"/>
    <w:rsid w:val="00374C70"/>
    <w:rsid w:val="0037576F"/>
    <w:rsid w:val="0037694C"/>
    <w:rsid w:val="00376AE2"/>
    <w:rsid w:val="003771B3"/>
    <w:rsid w:val="0037728E"/>
    <w:rsid w:val="003779F7"/>
    <w:rsid w:val="003834E6"/>
    <w:rsid w:val="00384004"/>
    <w:rsid w:val="003853CB"/>
    <w:rsid w:val="00385A64"/>
    <w:rsid w:val="0038663E"/>
    <w:rsid w:val="00386BB6"/>
    <w:rsid w:val="00391317"/>
    <w:rsid w:val="0039205A"/>
    <w:rsid w:val="003922B9"/>
    <w:rsid w:val="00392DB5"/>
    <w:rsid w:val="00393070"/>
    <w:rsid w:val="003930FA"/>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2D"/>
    <w:rsid w:val="003A7442"/>
    <w:rsid w:val="003B09D3"/>
    <w:rsid w:val="003B0BB9"/>
    <w:rsid w:val="003B0DEC"/>
    <w:rsid w:val="003B0FB9"/>
    <w:rsid w:val="003B3B6F"/>
    <w:rsid w:val="003B4D52"/>
    <w:rsid w:val="003B593E"/>
    <w:rsid w:val="003B5C63"/>
    <w:rsid w:val="003B7919"/>
    <w:rsid w:val="003C14B3"/>
    <w:rsid w:val="003C1761"/>
    <w:rsid w:val="003C20F5"/>
    <w:rsid w:val="003C25EB"/>
    <w:rsid w:val="003C2AC2"/>
    <w:rsid w:val="003C30F2"/>
    <w:rsid w:val="003C3448"/>
    <w:rsid w:val="003C4597"/>
    <w:rsid w:val="003C4E68"/>
    <w:rsid w:val="003C592D"/>
    <w:rsid w:val="003C5D92"/>
    <w:rsid w:val="003C64D7"/>
    <w:rsid w:val="003C75A7"/>
    <w:rsid w:val="003C7AAA"/>
    <w:rsid w:val="003D083F"/>
    <w:rsid w:val="003D400C"/>
    <w:rsid w:val="003D4583"/>
    <w:rsid w:val="003D4EF1"/>
    <w:rsid w:val="003D504A"/>
    <w:rsid w:val="003D6075"/>
    <w:rsid w:val="003D6569"/>
    <w:rsid w:val="003D74C2"/>
    <w:rsid w:val="003D7866"/>
    <w:rsid w:val="003E03EB"/>
    <w:rsid w:val="003E0B8E"/>
    <w:rsid w:val="003E0D00"/>
    <w:rsid w:val="003E0DCB"/>
    <w:rsid w:val="003E178E"/>
    <w:rsid w:val="003E2DC5"/>
    <w:rsid w:val="003E2ECA"/>
    <w:rsid w:val="003E4160"/>
    <w:rsid w:val="003E4D15"/>
    <w:rsid w:val="003E6C9E"/>
    <w:rsid w:val="003E770D"/>
    <w:rsid w:val="003F093A"/>
    <w:rsid w:val="003F12C6"/>
    <w:rsid w:val="003F14D8"/>
    <w:rsid w:val="003F20F6"/>
    <w:rsid w:val="003F47F9"/>
    <w:rsid w:val="003F4877"/>
    <w:rsid w:val="003F49F0"/>
    <w:rsid w:val="003F6121"/>
    <w:rsid w:val="00400365"/>
    <w:rsid w:val="00400938"/>
    <w:rsid w:val="0040305D"/>
    <w:rsid w:val="004069A1"/>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05"/>
    <w:rsid w:val="0042123C"/>
    <w:rsid w:val="004215E1"/>
    <w:rsid w:val="0042236C"/>
    <w:rsid w:val="0042297F"/>
    <w:rsid w:val="004229F0"/>
    <w:rsid w:val="004231EF"/>
    <w:rsid w:val="0042365E"/>
    <w:rsid w:val="004237FE"/>
    <w:rsid w:val="00423D2C"/>
    <w:rsid w:val="004249CA"/>
    <w:rsid w:val="00424ABB"/>
    <w:rsid w:val="00427E66"/>
    <w:rsid w:val="00435301"/>
    <w:rsid w:val="00435F66"/>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740D"/>
    <w:rsid w:val="00457CAD"/>
    <w:rsid w:val="00460FC2"/>
    <w:rsid w:val="00462536"/>
    <w:rsid w:val="004625A4"/>
    <w:rsid w:val="004630CF"/>
    <w:rsid w:val="00463C2C"/>
    <w:rsid w:val="00463F14"/>
    <w:rsid w:val="004648FE"/>
    <w:rsid w:val="00464CE0"/>
    <w:rsid w:val="0046571B"/>
    <w:rsid w:val="00465C9F"/>
    <w:rsid w:val="00465DB2"/>
    <w:rsid w:val="0046713C"/>
    <w:rsid w:val="0048064A"/>
    <w:rsid w:val="00480A6F"/>
    <w:rsid w:val="00480B74"/>
    <w:rsid w:val="0048149E"/>
    <w:rsid w:val="00482D20"/>
    <w:rsid w:val="00486925"/>
    <w:rsid w:val="0048743D"/>
    <w:rsid w:val="004911D3"/>
    <w:rsid w:val="00491295"/>
    <w:rsid w:val="0049293D"/>
    <w:rsid w:val="0049306C"/>
    <w:rsid w:val="0049335F"/>
    <w:rsid w:val="00494094"/>
    <w:rsid w:val="00494670"/>
    <w:rsid w:val="00495685"/>
    <w:rsid w:val="00496741"/>
    <w:rsid w:val="0049677E"/>
    <w:rsid w:val="00496C7E"/>
    <w:rsid w:val="0049735F"/>
    <w:rsid w:val="004A07AD"/>
    <w:rsid w:val="004A218B"/>
    <w:rsid w:val="004A21B2"/>
    <w:rsid w:val="004A24EC"/>
    <w:rsid w:val="004A26FF"/>
    <w:rsid w:val="004A2FD4"/>
    <w:rsid w:val="004A3401"/>
    <w:rsid w:val="004A389E"/>
    <w:rsid w:val="004A398F"/>
    <w:rsid w:val="004A5ACC"/>
    <w:rsid w:val="004A5DA4"/>
    <w:rsid w:val="004A7085"/>
    <w:rsid w:val="004B18A3"/>
    <w:rsid w:val="004B2675"/>
    <w:rsid w:val="004B44BF"/>
    <w:rsid w:val="004B49C2"/>
    <w:rsid w:val="004B515C"/>
    <w:rsid w:val="004B647E"/>
    <w:rsid w:val="004B782D"/>
    <w:rsid w:val="004C00D1"/>
    <w:rsid w:val="004C074D"/>
    <w:rsid w:val="004C2588"/>
    <w:rsid w:val="004C471D"/>
    <w:rsid w:val="004C67A3"/>
    <w:rsid w:val="004C72AA"/>
    <w:rsid w:val="004C7BF9"/>
    <w:rsid w:val="004D04B4"/>
    <w:rsid w:val="004D1E49"/>
    <w:rsid w:val="004D3EFB"/>
    <w:rsid w:val="004D4BEA"/>
    <w:rsid w:val="004D51FF"/>
    <w:rsid w:val="004D5409"/>
    <w:rsid w:val="004D562B"/>
    <w:rsid w:val="004D6A65"/>
    <w:rsid w:val="004D707C"/>
    <w:rsid w:val="004D742E"/>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5B0A"/>
    <w:rsid w:val="004F622D"/>
    <w:rsid w:val="005003E9"/>
    <w:rsid w:val="005004AF"/>
    <w:rsid w:val="00502E09"/>
    <w:rsid w:val="005042ED"/>
    <w:rsid w:val="0050573D"/>
    <w:rsid w:val="00506E81"/>
    <w:rsid w:val="00506EF9"/>
    <w:rsid w:val="0050756E"/>
    <w:rsid w:val="005108A1"/>
    <w:rsid w:val="005111CE"/>
    <w:rsid w:val="0051267C"/>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6D6"/>
    <w:rsid w:val="00523B4A"/>
    <w:rsid w:val="00523F52"/>
    <w:rsid w:val="005254D0"/>
    <w:rsid w:val="005259D4"/>
    <w:rsid w:val="00526602"/>
    <w:rsid w:val="005271AD"/>
    <w:rsid w:val="005302B0"/>
    <w:rsid w:val="0053041D"/>
    <w:rsid w:val="0053153A"/>
    <w:rsid w:val="005318EC"/>
    <w:rsid w:val="0053204A"/>
    <w:rsid w:val="0053239C"/>
    <w:rsid w:val="0053277A"/>
    <w:rsid w:val="00534084"/>
    <w:rsid w:val="00534D41"/>
    <w:rsid w:val="0053563D"/>
    <w:rsid w:val="00536BDA"/>
    <w:rsid w:val="00537245"/>
    <w:rsid w:val="00537406"/>
    <w:rsid w:val="005375E5"/>
    <w:rsid w:val="00537C2E"/>
    <w:rsid w:val="00540CF7"/>
    <w:rsid w:val="005410F2"/>
    <w:rsid w:val="00541479"/>
    <w:rsid w:val="0054185F"/>
    <w:rsid w:val="00542E3B"/>
    <w:rsid w:val="00543213"/>
    <w:rsid w:val="00546982"/>
    <w:rsid w:val="00547187"/>
    <w:rsid w:val="00547370"/>
    <w:rsid w:val="00547DDE"/>
    <w:rsid w:val="005505D6"/>
    <w:rsid w:val="005509CA"/>
    <w:rsid w:val="00550BA3"/>
    <w:rsid w:val="005519A9"/>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50B4"/>
    <w:rsid w:val="00566195"/>
    <w:rsid w:val="00572587"/>
    <w:rsid w:val="0057348F"/>
    <w:rsid w:val="0057352F"/>
    <w:rsid w:val="00573988"/>
    <w:rsid w:val="00574401"/>
    <w:rsid w:val="00574775"/>
    <w:rsid w:val="00576DC7"/>
    <w:rsid w:val="00580CB1"/>
    <w:rsid w:val="00581BF9"/>
    <w:rsid w:val="00582A0A"/>
    <w:rsid w:val="00582CD2"/>
    <w:rsid w:val="00582E63"/>
    <w:rsid w:val="005834A4"/>
    <w:rsid w:val="00584AA7"/>
    <w:rsid w:val="00584D9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4FE7"/>
    <w:rsid w:val="005A665F"/>
    <w:rsid w:val="005A6CDD"/>
    <w:rsid w:val="005A7AFC"/>
    <w:rsid w:val="005B04E8"/>
    <w:rsid w:val="005B06E7"/>
    <w:rsid w:val="005B0707"/>
    <w:rsid w:val="005B1C5C"/>
    <w:rsid w:val="005B2A17"/>
    <w:rsid w:val="005B3804"/>
    <w:rsid w:val="005B40EA"/>
    <w:rsid w:val="005B431F"/>
    <w:rsid w:val="005B4705"/>
    <w:rsid w:val="005B4FAF"/>
    <w:rsid w:val="005B54B0"/>
    <w:rsid w:val="005B6E6A"/>
    <w:rsid w:val="005B75D9"/>
    <w:rsid w:val="005B7836"/>
    <w:rsid w:val="005B7BC8"/>
    <w:rsid w:val="005C0D07"/>
    <w:rsid w:val="005C13B9"/>
    <w:rsid w:val="005C1F39"/>
    <w:rsid w:val="005C1FFC"/>
    <w:rsid w:val="005C5731"/>
    <w:rsid w:val="005C6454"/>
    <w:rsid w:val="005D09DE"/>
    <w:rsid w:val="005D103B"/>
    <w:rsid w:val="005D1B0B"/>
    <w:rsid w:val="005D3279"/>
    <w:rsid w:val="005D6FC4"/>
    <w:rsid w:val="005D78A3"/>
    <w:rsid w:val="005E07FA"/>
    <w:rsid w:val="005E0AE2"/>
    <w:rsid w:val="005E458D"/>
    <w:rsid w:val="005E5358"/>
    <w:rsid w:val="005E571A"/>
    <w:rsid w:val="005E5956"/>
    <w:rsid w:val="005F144D"/>
    <w:rsid w:val="005F2668"/>
    <w:rsid w:val="005F3C5A"/>
    <w:rsid w:val="005F40BF"/>
    <w:rsid w:val="005F467C"/>
    <w:rsid w:val="005F4AEE"/>
    <w:rsid w:val="005F55C0"/>
    <w:rsid w:val="005F700B"/>
    <w:rsid w:val="005F76ED"/>
    <w:rsid w:val="005F7727"/>
    <w:rsid w:val="005F7A7A"/>
    <w:rsid w:val="00600A7B"/>
    <w:rsid w:val="00600E03"/>
    <w:rsid w:val="00601899"/>
    <w:rsid w:val="00601998"/>
    <w:rsid w:val="0060203F"/>
    <w:rsid w:val="006027BE"/>
    <w:rsid w:val="00602F07"/>
    <w:rsid w:val="006037D0"/>
    <w:rsid w:val="00606EA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45C9"/>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2539"/>
    <w:rsid w:val="0067387C"/>
    <w:rsid w:val="00674F7C"/>
    <w:rsid w:val="00675452"/>
    <w:rsid w:val="00675E84"/>
    <w:rsid w:val="0067644E"/>
    <w:rsid w:val="0067720A"/>
    <w:rsid w:val="00677B55"/>
    <w:rsid w:val="00677CB9"/>
    <w:rsid w:val="00680F3F"/>
    <w:rsid w:val="00681269"/>
    <w:rsid w:val="006818E9"/>
    <w:rsid w:val="00682C29"/>
    <w:rsid w:val="00682FFD"/>
    <w:rsid w:val="00686538"/>
    <w:rsid w:val="00686B70"/>
    <w:rsid w:val="00686C9D"/>
    <w:rsid w:val="00687AE9"/>
    <w:rsid w:val="00690DBC"/>
    <w:rsid w:val="00691518"/>
    <w:rsid w:val="0069175D"/>
    <w:rsid w:val="00694E7A"/>
    <w:rsid w:val="00694F33"/>
    <w:rsid w:val="00695FA9"/>
    <w:rsid w:val="00696E4D"/>
    <w:rsid w:val="0069778F"/>
    <w:rsid w:val="006A44E9"/>
    <w:rsid w:val="006A4AC5"/>
    <w:rsid w:val="006A6700"/>
    <w:rsid w:val="006A67A4"/>
    <w:rsid w:val="006A6964"/>
    <w:rsid w:val="006B155E"/>
    <w:rsid w:val="006B1A07"/>
    <w:rsid w:val="006B40ED"/>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1114"/>
    <w:rsid w:val="0071269F"/>
    <w:rsid w:val="00713174"/>
    <w:rsid w:val="007132B7"/>
    <w:rsid w:val="007134B8"/>
    <w:rsid w:val="00713AE8"/>
    <w:rsid w:val="007150AF"/>
    <w:rsid w:val="0071514E"/>
    <w:rsid w:val="007161B9"/>
    <w:rsid w:val="00716241"/>
    <w:rsid w:val="007168F8"/>
    <w:rsid w:val="007172BF"/>
    <w:rsid w:val="007200AF"/>
    <w:rsid w:val="00721207"/>
    <w:rsid w:val="00721903"/>
    <w:rsid w:val="00724563"/>
    <w:rsid w:val="00724B64"/>
    <w:rsid w:val="00724B92"/>
    <w:rsid w:val="00725944"/>
    <w:rsid w:val="00726958"/>
    <w:rsid w:val="0073060D"/>
    <w:rsid w:val="00730AAF"/>
    <w:rsid w:val="00730E44"/>
    <w:rsid w:val="00732B0F"/>
    <w:rsid w:val="00732B4E"/>
    <w:rsid w:val="007332D6"/>
    <w:rsid w:val="00734058"/>
    <w:rsid w:val="0073424A"/>
    <w:rsid w:val="00734538"/>
    <w:rsid w:val="007347BD"/>
    <w:rsid w:val="007348B6"/>
    <w:rsid w:val="007349EF"/>
    <w:rsid w:val="007350B6"/>
    <w:rsid w:val="0073535E"/>
    <w:rsid w:val="00736298"/>
    <w:rsid w:val="00737542"/>
    <w:rsid w:val="00737698"/>
    <w:rsid w:val="00737F66"/>
    <w:rsid w:val="007405F5"/>
    <w:rsid w:val="00741467"/>
    <w:rsid w:val="00743F5D"/>
    <w:rsid w:val="00744225"/>
    <w:rsid w:val="007446BE"/>
    <w:rsid w:val="007448A0"/>
    <w:rsid w:val="00745E8B"/>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2CD5"/>
    <w:rsid w:val="007730A6"/>
    <w:rsid w:val="007740DB"/>
    <w:rsid w:val="007744A9"/>
    <w:rsid w:val="0077467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4F20"/>
    <w:rsid w:val="00785909"/>
    <w:rsid w:val="00786503"/>
    <w:rsid w:val="00786B4A"/>
    <w:rsid w:val="00786B66"/>
    <w:rsid w:val="00790631"/>
    <w:rsid w:val="00793684"/>
    <w:rsid w:val="00793C47"/>
    <w:rsid w:val="00796A96"/>
    <w:rsid w:val="007976F6"/>
    <w:rsid w:val="007A0722"/>
    <w:rsid w:val="007A3451"/>
    <w:rsid w:val="007A41A5"/>
    <w:rsid w:val="007A4793"/>
    <w:rsid w:val="007A4927"/>
    <w:rsid w:val="007A4A99"/>
    <w:rsid w:val="007A4D69"/>
    <w:rsid w:val="007A548C"/>
    <w:rsid w:val="007A6017"/>
    <w:rsid w:val="007A6E9D"/>
    <w:rsid w:val="007B00A7"/>
    <w:rsid w:val="007B0506"/>
    <w:rsid w:val="007B2A8D"/>
    <w:rsid w:val="007B4ECD"/>
    <w:rsid w:val="007B6308"/>
    <w:rsid w:val="007B6EA6"/>
    <w:rsid w:val="007B7201"/>
    <w:rsid w:val="007B76B5"/>
    <w:rsid w:val="007B7793"/>
    <w:rsid w:val="007B7C21"/>
    <w:rsid w:val="007C06B1"/>
    <w:rsid w:val="007C11B6"/>
    <w:rsid w:val="007C1F71"/>
    <w:rsid w:val="007C23F2"/>
    <w:rsid w:val="007C2893"/>
    <w:rsid w:val="007C2A3B"/>
    <w:rsid w:val="007C4472"/>
    <w:rsid w:val="007C4EB6"/>
    <w:rsid w:val="007C6958"/>
    <w:rsid w:val="007C6968"/>
    <w:rsid w:val="007C7242"/>
    <w:rsid w:val="007C799E"/>
    <w:rsid w:val="007D1DD0"/>
    <w:rsid w:val="007D2207"/>
    <w:rsid w:val="007D2443"/>
    <w:rsid w:val="007D2835"/>
    <w:rsid w:val="007D2BA7"/>
    <w:rsid w:val="007D2CA5"/>
    <w:rsid w:val="007D3673"/>
    <w:rsid w:val="007D403C"/>
    <w:rsid w:val="007D4075"/>
    <w:rsid w:val="007D5800"/>
    <w:rsid w:val="007D5BE2"/>
    <w:rsid w:val="007D62EE"/>
    <w:rsid w:val="007D7642"/>
    <w:rsid w:val="007E040B"/>
    <w:rsid w:val="007E11E7"/>
    <w:rsid w:val="007E1265"/>
    <w:rsid w:val="007E1821"/>
    <w:rsid w:val="007E2ED4"/>
    <w:rsid w:val="007E31E3"/>
    <w:rsid w:val="007E4991"/>
    <w:rsid w:val="007E75A0"/>
    <w:rsid w:val="007F0232"/>
    <w:rsid w:val="007F1020"/>
    <w:rsid w:val="007F1FED"/>
    <w:rsid w:val="007F2ABD"/>
    <w:rsid w:val="007F3465"/>
    <w:rsid w:val="007F50BA"/>
    <w:rsid w:val="007F522B"/>
    <w:rsid w:val="007F68DA"/>
    <w:rsid w:val="007F7729"/>
    <w:rsid w:val="007F792F"/>
    <w:rsid w:val="00800D95"/>
    <w:rsid w:val="00800EEB"/>
    <w:rsid w:val="008015A9"/>
    <w:rsid w:val="00802ADF"/>
    <w:rsid w:val="0080353D"/>
    <w:rsid w:val="00803774"/>
    <w:rsid w:val="00804E12"/>
    <w:rsid w:val="00805B6D"/>
    <w:rsid w:val="008065BF"/>
    <w:rsid w:val="00806D92"/>
    <w:rsid w:val="008079BA"/>
    <w:rsid w:val="00810D12"/>
    <w:rsid w:val="00811C99"/>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4F60"/>
    <w:rsid w:val="008350F5"/>
    <w:rsid w:val="008363B4"/>
    <w:rsid w:val="0083694D"/>
    <w:rsid w:val="00836F00"/>
    <w:rsid w:val="0083768C"/>
    <w:rsid w:val="0083787D"/>
    <w:rsid w:val="0084165C"/>
    <w:rsid w:val="00842DDE"/>
    <w:rsid w:val="0084487E"/>
    <w:rsid w:val="00844883"/>
    <w:rsid w:val="008466B1"/>
    <w:rsid w:val="00847E56"/>
    <w:rsid w:val="00847F63"/>
    <w:rsid w:val="008500AD"/>
    <w:rsid w:val="008535D1"/>
    <w:rsid w:val="00853F42"/>
    <w:rsid w:val="008554EE"/>
    <w:rsid w:val="00856820"/>
    <w:rsid w:val="00856AFE"/>
    <w:rsid w:val="00860B65"/>
    <w:rsid w:val="00860C1A"/>
    <w:rsid w:val="008612AC"/>
    <w:rsid w:val="0086260C"/>
    <w:rsid w:val="008631D5"/>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78EF"/>
    <w:rsid w:val="00880EA7"/>
    <w:rsid w:val="00882959"/>
    <w:rsid w:val="00882B38"/>
    <w:rsid w:val="00882DF1"/>
    <w:rsid w:val="00882E44"/>
    <w:rsid w:val="00883138"/>
    <w:rsid w:val="00883164"/>
    <w:rsid w:val="00885BF8"/>
    <w:rsid w:val="00886034"/>
    <w:rsid w:val="00886087"/>
    <w:rsid w:val="008866EB"/>
    <w:rsid w:val="00890B54"/>
    <w:rsid w:val="008930EE"/>
    <w:rsid w:val="0089478F"/>
    <w:rsid w:val="008947A1"/>
    <w:rsid w:val="00894E56"/>
    <w:rsid w:val="00896E0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639A"/>
    <w:rsid w:val="008D72F6"/>
    <w:rsid w:val="008E10B7"/>
    <w:rsid w:val="008E1CBB"/>
    <w:rsid w:val="008E2339"/>
    <w:rsid w:val="008E29B9"/>
    <w:rsid w:val="008E2E66"/>
    <w:rsid w:val="008E3100"/>
    <w:rsid w:val="008E364A"/>
    <w:rsid w:val="008E3743"/>
    <w:rsid w:val="008E4668"/>
    <w:rsid w:val="008E4D87"/>
    <w:rsid w:val="008E7026"/>
    <w:rsid w:val="008F2536"/>
    <w:rsid w:val="008F43CD"/>
    <w:rsid w:val="008F5E3D"/>
    <w:rsid w:val="008F6724"/>
    <w:rsid w:val="0090130B"/>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B0E"/>
    <w:rsid w:val="00935069"/>
    <w:rsid w:val="00943A8C"/>
    <w:rsid w:val="00946265"/>
    <w:rsid w:val="0095015D"/>
    <w:rsid w:val="00950626"/>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439"/>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53BA"/>
    <w:rsid w:val="009853D0"/>
    <w:rsid w:val="00985BD7"/>
    <w:rsid w:val="00985E76"/>
    <w:rsid w:val="009868B9"/>
    <w:rsid w:val="00990C3E"/>
    <w:rsid w:val="00991979"/>
    <w:rsid w:val="009920EE"/>
    <w:rsid w:val="00992FE9"/>
    <w:rsid w:val="0099313A"/>
    <w:rsid w:val="00993CE5"/>
    <w:rsid w:val="00993DCC"/>
    <w:rsid w:val="00996CF3"/>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9A1"/>
    <w:rsid w:val="009BF61E"/>
    <w:rsid w:val="009C40A4"/>
    <w:rsid w:val="009C5C65"/>
    <w:rsid w:val="009C5E2D"/>
    <w:rsid w:val="009C636D"/>
    <w:rsid w:val="009C6771"/>
    <w:rsid w:val="009C6B2B"/>
    <w:rsid w:val="009C7737"/>
    <w:rsid w:val="009D020B"/>
    <w:rsid w:val="009D122F"/>
    <w:rsid w:val="009D1255"/>
    <w:rsid w:val="009D144D"/>
    <w:rsid w:val="009D1C5A"/>
    <w:rsid w:val="009D1D09"/>
    <w:rsid w:val="009D2889"/>
    <w:rsid w:val="009D3449"/>
    <w:rsid w:val="009D4ADE"/>
    <w:rsid w:val="009D52E8"/>
    <w:rsid w:val="009D5918"/>
    <w:rsid w:val="009D5A10"/>
    <w:rsid w:val="009D5A94"/>
    <w:rsid w:val="009D7168"/>
    <w:rsid w:val="009D79F5"/>
    <w:rsid w:val="009D7BCB"/>
    <w:rsid w:val="009E05C5"/>
    <w:rsid w:val="009E18C6"/>
    <w:rsid w:val="009E27FA"/>
    <w:rsid w:val="009E3358"/>
    <w:rsid w:val="009E3E8B"/>
    <w:rsid w:val="009E3EC7"/>
    <w:rsid w:val="009E4318"/>
    <w:rsid w:val="009F1192"/>
    <w:rsid w:val="009F152E"/>
    <w:rsid w:val="009F1747"/>
    <w:rsid w:val="009F1DA4"/>
    <w:rsid w:val="009F29CB"/>
    <w:rsid w:val="009F3936"/>
    <w:rsid w:val="009F4702"/>
    <w:rsid w:val="009F7A9D"/>
    <w:rsid w:val="00A0034E"/>
    <w:rsid w:val="00A01019"/>
    <w:rsid w:val="00A01635"/>
    <w:rsid w:val="00A01B8A"/>
    <w:rsid w:val="00A02512"/>
    <w:rsid w:val="00A0269D"/>
    <w:rsid w:val="00A06000"/>
    <w:rsid w:val="00A061EA"/>
    <w:rsid w:val="00A06A32"/>
    <w:rsid w:val="00A06CF5"/>
    <w:rsid w:val="00A06D53"/>
    <w:rsid w:val="00A072C8"/>
    <w:rsid w:val="00A07EAB"/>
    <w:rsid w:val="00A13DA0"/>
    <w:rsid w:val="00A140BF"/>
    <w:rsid w:val="00A142AA"/>
    <w:rsid w:val="00A14415"/>
    <w:rsid w:val="00A202B4"/>
    <w:rsid w:val="00A20C4C"/>
    <w:rsid w:val="00A213F0"/>
    <w:rsid w:val="00A21B4B"/>
    <w:rsid w:val="00A21E88"/>
    <w:rsid w:val="00A23323"/>
    <w:rsid w:val="00A23B4C"/>
    <w:rsid w:val="00A242A0"/>
    <w:rsid w:val="00A25FAA"/>
    <w:rsid w:val="00A2639D"/>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3F0"/>
    <w:rsid w:val="00A6145D"/>
    <w:rsid w:val="00A61555"/>
    <w:rsid w:val="00A61785"/>
    <w:rsid w:val="00A62FBF"/>
    <w:rsid w:val="00A63A58"/>
    <w:rsid w:val="00A6584D"/>
    <w:rsid w:val="00A66196"/>
    <w:rsid w:val="00A66DE8"/>
    <w:rsid w:val="00A67010"/>
    <w:rsid w:val="00A677C7"/>
    <w:rsid w:val="00A67D08"/>
    <w:rsid w:val="00A7053D"/>
    <w:rsid w:val="00A70DB8"/>
    <w:rsid w:val="00A71139"/>
    <w:rsid w:val="00A71829"/>
    <w:rsid w:val="00A718BD"/>
    <w:rsid w:val="00A7211E"/>
    <w:rsid w:val="00A7247F"/>
    <w:rsid w:val="00A72482"/>
    <w:rsid w:val="00A73126"/>
    <w:rsid w:val="00A73224"/>
    <w:rsid w:val="00A7373B"/>
    <w:rsid w:val="00A73C31"/>
    <w:rsid w:val="00A759F8"/>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23A6"/>
    <w:rsid w:val="00A92BE2"/>
    <w:rsid w:val="00A96539"/>
    <w:rsid w:val="00A96B8C"/>
    <w:rsid w:val="00A96D0C"/>
    <w:rsid w:val="00A9719A"/>
    <w:rsid w:val="00A97AA9"/>
    <w:rsid w:val="00AA00D1"/>
    <w:rsid w:val="00AA10E1"/>
    <w:rsid w:val="00AA1DC1"/>
    <w:rsid w:val="00AA2A23"/>
    <w:rsid w:val="00AA309C"/>
    <w:rsid w:val="00AA46E5"/>
    <w:rsid w:val="00AA53BE"/>
    <w:rsid w:val="00AA7FDA"/>
    <w:rsid w:val="00AB0CA3"/>
    <w:rsid w:val="00AB0CBD"/>
    <w:rsid w:val="00AB231B"/>
    <w:rsid w:val="00AB2C64"/>
    <w:rsid w:val="00AB3513"/>
    <w:rsid w:val="00AB4A03"/>
    <w:rsid w:val="00AB53FD"/>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CB1"/>
    <w:rsid w:val="00AE389E"/>
    <w:rsid w:val="00AE538E"/>
    <w:rsid w:val="00AE5E60"/>
    <w:rsid w:val="00AE74C2"/>
    <w:rsid w:val="00AE7F2C"/>
    <w:rsid w:val="00AF0EC4"/>
    <w:rsid w:val="00AF207F"/>
    <w:rsid w:val="00AF23D0"/>
    <w:rsid w:val="00AF242C"/>
    <w:rsid w:val="00AF32A5"/>
    <w:rsid w:val="00AF3B1C"/>
    <w:rsid w:val="00AF6622"/>
    <w:rsid w:val="00AF6886"/>
    <w:rsid w:val="00AF735A"/>
    <w:rsid w:val="00B00391"/>
    <w:rsid w:val="00B007A0"/>
    <w:rsid w:val="00B01CD5"/>
    <w:rsid w:val="00B01EC5"/>
    <w:rsid w:val="00B0254B"/>
    <w:rsid w:val="00B043C9"/>
    <w:rsid w:val="00B04C16"/>
    <w:rsid w:val="00B04E9F"/>
    <w:rsid w:val="00B0604E"/>
    <w:rsid w:val="00B06C2A"/>
    <w:rsid w:val="00B07771"/>
    <w:rsid w:val="00B104A4"/>
    <w:rsid w:val="00B10D2E"/>
    <w:rsid w:val="00B111C8"/>
    <w:rsid w:val="00B131FD"/>
    <w:rsid w:val="00B1388A"/>
    <w:rsid w:val="00B21504"/>
    <w:rsid w:val="00B218ED"/>
    <w:rsid w:val="00B22114"/>
    <w:rsid w:val="00B224C5"/>
    <w:rsid w:val="00B24B0D"/>
    <w:rsid w:val="00B24B2B"/>
    <w:rsid w:val="00B24BEC"/>
    <w:rsid w:val="00B25FA0"/>
    <w:rsid w:val="00B273A1"/>
    <w:rsid w:val="00B27401"/>
    <w:rsid w:val="00B27498"/>
    <w:rsid w:val="00B30EF7"/>
    <w:rsid w:val="00B334EC"/>
    <w:rsid w:val="00B35A67"/>
    <w:rsid w:val="00B36B3B"/>
    <w:rsid w:val="00B37EE4"/>
    <w:rsid w:val="00B406CA"/>
    <w:rsid w:val="00B409C7"/>
    <w:rsid w:val="00B40A1C"/>
    <w:rsid w:val="00B42381"/>
    <w:rsid w:val="00B426EC"/>
    <w:rsid w:val="00B42FE0"/>
    <w:rsid w:val="00B434D7"/>
    <w:rsid w:val="00B437DB"/>
    <w:rsid w:val="00B43D3A"/>
    <w:rsid w:val="00B46687"/>
    <w:rsid w:val="00B47931"/>
    <w:rsid w:val="00B47C76"/>
    <w:rsid w:val="00B47F74"/>
    <w:rsid w:val="00B502FA"/>
    <w:rsid w:val="00B51647"/>
    <w:rsid w:val="00B51751"/>
    <w:rsid w:val="00B51FA6"/>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29D4"/>
    <w:rsid w:val="00B82D36"/>
    <w:rsid w:val="00B83050"/>
    <w:rsid w:val="00B83239"/>
    <w:rsid w:val="00B838FD"/>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ABA"/>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684"/>
    <w:rsid w:val="00BA7C1A"/>
    <w:rsid w:val="00BB0205"/>
    <w:rsid w:val="00BB2DF1"/>
    <w:rsid w:val="00BB2FBD"/>
    <w:rsid w:val="00BB3A43"/>
    <w:rsid w:val="00BB3D1E"/>
    <w:rsid w:val="00BB53A3"/>
    <w:rsid w:val="00BB58AB"/>
    <w:rsid w:val="00BB67E0"/>
    <w:rsid w:val="00BB6BE9"/>
    <w:rsid w:val="00BB72B6"/>
    <w:rsid w:val="00BB7740"/>
    <w:rsid w:val="00BB792D"/>
    <w:rsid w:val="00BC0126"/>
    <w:rsid w:val="00BC0F24"/>
    <w:rsid w:val="00BC112D"/>
    <w:rsid w:val="00BC117D"/>
    <w:rsid w:val="00BC1399"/>
    <w:rsid w:val="00BC17D8"/>
    <w:rsid w:val="00BC410D"/>
    <w:rsid w:val="00BC4984"/>
    <w:rsid w:val="00BC64E3"/>
    <w:rsid w:val="00BC6A68"/>
    <w:rsid w:val="00BC742F"/>
    <w:rsid w:val="00BC7C31"/>
    <w:rsid w:val="00BD11E3"/>
    <w:rsid w:val="00BD18C1"/>
    <w:rsid w:val="00BD2A13"/>
    <w:rsid w:val="00BD37C9"/>
    <w:rsid w:val="00BD3FFA"/>
    <w:rsid w:val="00BD528D"/>
    <w:rsid w:val="00BD58C9"/>
    <w:rsid w:val="00BD7D62"/>
    <w:rsid w:val="00BD7E20"/>
    <w:rsid w:val="00BE09B4"/>
    <w:rsid w:val="00BE1656"/>
    <w:rsid w:val="00BE1E0F"/>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163"/>
    <w:rsid w:val="00BF44B4"/>
    <w:rsid w:val="00BF4900"/>
    <w:rsid w:val="00C019A2"/>
    <w:rsid w:val="00C02227"/>
    <w:rsid w:val="00C04075"/>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786"/>
    <w:rsid w:val="00C5456D"/>
    <w:rsid w:val="00C55459"/>
    <w:rsid w:val="00C5546C"/>
    <w:rsid w:val="00C55E4A"/>
    <w:rsid w:val="00C5693F"/>
    <w:rsid w:val="00C609D2"/>
    <w:rsid w:val="00C64677"/>
    <w:rsid w:val="00C64ABF"/>
    <w:rsid w:val="00C657A3"/>
    <w:rsid w:val="00C65B2D"/>
    <w:rsid w:val="00C6774F"/>
    <w:rsid w:val="00C7039B"/>
    <w:rsid w:val="00C703A4"/>
    <w:rsid w:val="00C718F7"/>
    <w:rsid w:val="00C730CF"/>
    <w:rsid w:val="00C73208"/>
    <w:rsid w:val="00C73B39"/>
    <w:rsid w:val="00C74045"/>
    <w:rsid w:val="00C75E5C"/>
    <w:rsid w:val="00C76CE8"/>
    <w:rsid w:val="00C77BA8"/>
    <w:rsid w:val="00C804EF"/>
    <w:rsid w:val="00C819D0"/>
    <w:rsid w:val="00C8284F"/>
    <w:rsid w:val="00C82906"/>
    <w:rsid w:val="00C83B8C"/>
    <w:rsid w:val="00C84669"/>
    <w:rsid w:val="00C85429"/>
    <w:rsid w:val="00C85C4B"/>
    <w:rsid w:val="00C86C0D"/>
    <w:rsid w:val="00C8773B"/>
    <w:rsid w:val="00C87873"/>
    <w:rsid w:val="00C9142F"/>
    <w:rsid w:val="00C925C1"/>
    <w:rsid w:val="00C92E76"/>
    <w:rsid w:val="00C93903"/>
    <w:rsid w:val="00C93FB1"/>
    <w:rsid w:val="00C94697"/>
    <w:rsid w:val="00C94EFC"/>
    <w:rsid w:val="00C976AB"/>
    <w:rsid w:val="00CA1238"/>
    <w:rsid w:val="00CA14A7"/>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5409"/>
    <w:rsid w:val="00CC62D2"/>
    <w:rsid w:val="00CC69D5"/>
    <w:rsid w:val="00CC7420"/>
    <w:rsid w:val="00CC756C"/>
    <w:rsid w:val="00CD47EC"/>
    <w:rsid w:val="00CD6D90"/>
    <w:rsid w:val="00CD7D13"/>
    <w:rsid w:val="00CE050F"/>
    <w:rsid w:val="00CE0811"/>
    <w:rsid w:val="00CE2C5D"/>
    <w:rsid w:val="00CE33FB"/>
    <w:rsid w:val="00CE3A4D"/>
    <w:rsid w:val="00CE3AEC"/>
    <w:rsid w:val="00CE4836"/>
    <w:rsid w:val="00CE6703"/>
    <w:rsid w:val="00CE6B2A"/>
    <w:rsid w:val="00CF0341"/>
    <w:rsid w:val="00CF0395"/>
    <w:rsid w:val="00CF0494"/>
    <w:rsid w:val="00CF1D73"/>
    <w:rsid w:val="00CF2F43"/>
    <w:rsid w:val="00CF6653"/>
    <w:rsid w:val="00CF68F0"/>
    <w:rsid w:val="00CF6A27"/>
    <w:rsid w:val="00D00045"/>
    <w:rsid w:val="00D00181"/>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28F"/>
    <w:rsid w:val="00D1247E"/>
    <w:rsid w:val="00D12F16"/>
    <w:rsid w:val="00D13832"/>
    <w:rsid w:val="00D13A59"/>
    <w:rsid w:val="00D13B35"/>
    <w:rsid w:val="00D14008"/>
    <w:rsid w:val="00D1427A"/>
    <w:rsid w:val="00D16435"/>
    <w:rsid w:val="00D16834"/>
    <w:rsid w:val="00D174F7"/>
    <w:rsid w:val="00D17913"/>
    <w:rsid w:val="00D2035B"/>
    <w:rsid w:val="00D20DE8"/>
    <w:rsid w:val="00D216CC"/>
    <w:rsid w:val="00D228F7"/>
    <w:rsid w:val="00D2317B"/>
    <w:rsid w:val="00D23A15"/>
    <w:rsid w:val="00D24230"/>
    <w:rsid w:val="00D24956"/>
    <w:rsid w:val="00D25E5D"/>
    <w:rsid w:val="00D2782B"/>
    <w:rsid w:val="00D27C1B"/>
    <w:rsid w:val="00D3073A"/>
    <w:rsid w:val="00D309B7"/>
    <w:rsid w:val="00D32305"/>
    <w:rsid w:val="00D324E7"/>
    <w:rsid w:val="00D32B4D"/>
    <w:rsid w:val="00D33059"/>
    <w:rsid w:val="00D34B00"/>
    <w:rsid w:val="00D34C78"/>
    <w:rsid w:val="00D35F2F"/>
    <w:rsid w:val="00D40302"/>
    <w:rsid w:val="00D417C7"/>
    <w:rsid w:val="00D41D00"/>
    <w:rsid w:val="00D43EC7"/>
    <w:rsid w:val="00D44C54"/>
    <w:rsid w:val="00D470F4"/>
    <w:rsid w:val="00D47348"/>
    <w:rsid w:val="00D47CB7"/>
    <w:rsid w:val="00D47CD6"/>
    <w:rsid w:val="00D50AD4"/>
    <w:rsid w:val="00D53097"/>
    <w:rsid w:val="00D533B4"/>
    <w:rsid w:val="00D54C47"/>
    <w:rsid w:val="00D57483"/>
    <w:rsid w:val="00D578A3"/>
    <w:rsid w:val="00D601A8"/>
    <w:rsid w:val="00D60B22"/>
    <w:rsid w:val="00D61644"/>
    <w:rsid w:val="00D62CAC"/>
    <w:rsid w:val="00D634F4"/>
    <w:rsid w:val="00D64075"/>
    <w:rsid w:val="00D65A59"/>
    <w:rsid w:val="00D66CBC"/>
    <w:rsid w:val="00D6705F"/>
    <w:rsid w:val="00D67BDE"/>
    <w:rsid w:val="00D70A17"/>
    <w:rsid w:val="00D735A1"/>
    <w:rsid w:val="00D73B5B"/>
    <w:rsid w:val="00D75451"/>
    <w:rsid w:val="00D75835"/>
    <w:rsid w:val="00D758B8"/>
    <w:rsid w:val="00D75D75"/>
    <w:rsid w:val="00D75F33"/>
    <w:rsid w:val="00D7643D"/>
    <w:rsid w:val="00D77B06"/>
    <w:rsid w:val="00D801B0"/>
    <w:rsid w:val="00D81734"/>
    <w:rsid w:val="00D8175A"/>
    <w:rsid w:val="00D8324C"/>
    <w:rsid w:val="00D83280"/>
    <w:rsid w:val="00D83A96"/>
    <w:rsid w:val="00D84180"/>
    <w:rsid w:val="00D843BD"/>
    <w:rsid w:val="00D85A2C"/>
    <w:rsid w:val="00D87C24"/>
    <w:rsid w:val="00D87D0F"/>
    <w:rsid w:val="00D9118F"/>
    <w:rsid w:val="00D9182E"/>
    <w:rsid w:val="00D91DFA"/>
    <w:rsid w:val="00D93098"/>
    <w:rsid w:val="00D93D80"/>
    <w:rsid w:val="00D9440F"/>
    <w:rsid w:val="00D950C2"/>
    <w:rsid w:val="00D9644B"/>
    <w:rsid w:val="00D975DF"/>
    <w:rsid w:val="00DA0FD4"/>
    <w:rsid w:val="00DA1B19"/>
    <w:rsid w:val="00DA2F5D"/>
    <w:rsid w:val="00DA4057"/>
    <w:rsid w:val="00DA478A"/>
    <w:rsid w:val="00DA4805"/>
    <w:rsid w:val="00DA4A87"/>
    <w:rsid w:val="00DA5B8A"/>
    <w:rsid w:val="00DA61A3"/>
    <w:rsid w:val="00DA78ED"/>
    <w:rsid w:val="00DB01FA"/>
    <w:rsid w:val="00DB1264"/>
    <w:rsid w:val="00DB2C32"/>
    <w:rsid w:val="00DB2F5E"/>
    <w:rsid w:val="00DB3C9A"/>
    <w:rsid w:val="00DB43BC"/>
    <w:rsid w:val="00DB5683"/>
    <w:rsid w:val="00DB60DF"/>
    <w:rsid w:val="00DC04BC"/>
    <w:rsid w:val="00DC0913"/>
    <w:rsid w:val="00DC18A4"/>
    <w:rsid w:val="00DC2011"/>
    <w:rsid w:val="00DC20B2"/>
    <w:rsid w:val="00DC2853"/>
    <w:rsid w:val="00DC2C0C"/>
    <w:rsid w:val="00DC2F01"/>
    <w:rsid w:val="00DC412E"/>
    <w:rsid w:val="00DC4684"/>
    <w:rsid w:val="00DC4EB6"/>
    <w:rsid w:val="00DC616A"/>
    <w:rsid w:val="00DC76FB"/>
    <w:rsid w:val="00DC7C51"/>
    <w:rsid w:val="00DD0FB0"/>
    <w:rsid w:val="00DD2151"/>
    <w:rsid w:val="00DD36F1"/>
    <w:rsid w:val="00DD5275"/>
    <w:rsid w:val="00DD57E2"/>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401C"/>
    <w:rsid w:val="00DF522D"/>
    <w:rsid w:val="00DF572B"/>
    <w:rsid w:val="00DF5764"/>
    <w:rsid w:val="00DF649F"/>
    <w:rsid w:val="00DF6649"/>
    <w:rsid w:val="00DF69F5"/>
    <w:rsid w:val="00E01D49"/>
    <w:rsid w:val="00E0419C"/>
    <w:rsid w:val="00E05D24"/>
    <w:rsid w:val="00E061CB"/>
    <w:rsid w:val="00E103C1"/>
    <w:rsid w:val="00E122CF"/>
    <w:rsid w:val="00E12787"/>
    <w:rsid w:val="00E12B72"/>
    <w:rsid w:val="00E12D7D"/>
    <w:rsid w:val="00E1311F"/>
    <w:rsid w:val="00E13154"/>
    <w:rsid w:val="00E14920"/>
    <w:rsid w:val="00E16B17"/>
    <w:rsid w:val="00E174ED"/>
    <w:rsid w:val="00E177E5"/>
    <w:rsid w:val="00E17845"/>
    <w:rsid w:val="00E20565"/>
    <w:rsid w:val="00E21092"/>
    <w:rsid w:val="00E21C0E"/>
    <w:rsid w:val="00E2278D"/>
    <w:rsid w:val="00E240ED"/>
    <w:rsid w:val="00E24593"/>
    <w:rsid w:val="00E24955"/>
    <w:rsid w:val="00E254B3"/>
    <w:rsid w:val="00E25937"/>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A54"/>
    <w:rsid w:val="00E35074"/>
    <w:rsid w:val="00E3704F"/>
    <w:rsid w:val="00E40BE8"/>
    <w:rsid w:val="00E40D08"/>
    <w:rsid w:val="00E42E6D"/>
    <w:rsid w:val="00E4315E"/>
    <w:rsid w:val="00E4382B"/>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2850"/>
    <w:rsid w:val="00E64D69"/>
    <w:rsid w:val="00E656BF"/>
    <w:rsid w:val="00E66048"/>
    <w:rsid w:val="00E66080"/>
    <w:rsid w:val="00E66E32"/>
    <w:rsid w:val="00E670B4"/>
    <w:rsid w:val="00E7053B"/>
    <w:rsid w:val="00E71E2E"/>
    <w:rsid w:val="00E72159"/>
    <w:rsid w:val="00E7289A"/>
    <w:rsid w:val="00E7292C"/>
    <w:rsid w:val="00E7306A"/>
    <w:rsid w:val="00E7473D"/>
    <w:rsid w:val="00E74F07"/>
    <w:rsid w:val="00E7568F"/>
    <w:rsid w:val="00E757EE"/>
    <w:rsid w:val="00E77FFB"/>
    <w:rsid w:val="00E81A5E"/>
    <w:rsid w:val="00E82132"/>
    <w:rsid w:val="00E824AE"/>
    <w:rsid w:val="00E832B9"/>
    <w:rsid w:val="00E8387A"/>
    <w:rsid w:val="00E848BC"/>
    <w:rsid w:val="00E84BCE"/>
    <w:rsid w:val="00E857DE"/>
    <w:rsid w:val="00E86F5D"/>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5763"/>
    <w:rsid w:val="00EA63AC"/>
    <w:rsid w:val="00EA6D5A"/>
    <w:rsid w:val="00EA779F"/>
    <w:rsid w:val="00EA7F5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8E3"/>
    <w:rsid w:val="00EC1C49"/>
    <w:rsid w:val="00EC43D3"/>
    <w:rsid w:val="00EC7156"/>
    <w:rsid w:val="00EC7715"/>
    <w:rsid w:val="00EC779B"/>
    <w:rsid w:val="00ED00EE"/>
    <w:rsid w:val="00ED016B"/>
    <w:rsid w:val="00ED0BC8"/>
    <w:rsid w:val="00ED18D7"/>
    <w:rsid w:val="00ED2359"/>
    <w:rsid w:val="00ED2E32"/>
    <w:rsid w:val="00ED307B"/>
    <w:rsid w:val="00ED43C6"/>
    <w:rsid w:val="00ED63C6"/>
    <w:rsid w:val="00EE015B"/>
    <w:rsid w:val="00EE141A"/>
    <w:rsid w:val="00EE1C48"/>
    <w:rsid w:val="00EE1CC3"/>
    <w:rsid w:val="00EE265E"/>
    <w:rsid w:val="00EE3FD2"/>
    <w:rsid w:val="00EE4D07"/>
    <w:rsid w:val="00EE5010"/>
    <w:rsid w:val="00EE56A1"/>
    <w:rsid w:val="00EE5EEF"/>
    <w:rsid w:val="00EE7DA4"/>
    <w:rsid w:val="00EF0836"/>
    <w:rsid w:val="00EF0BFD"/>
    <w:rsid w:val="00EF16C5"/>
    <w:rsid w:val="00EF1D17"/>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68C"/>
    <w:rsid w:val="00F31C44"/>
    <w:rsid w:val="00F326FE"/>
    <w:rsid w:val="00F327FC"/>
    <w:rsid w:val="00F329DE"/>
    <w:rsid w:val="00F3340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72F6"/>
    <w:rsid w:val="00F47905"/>
    <w:rsid w:val="00F47AD9"/>
    <w:rsid w:val="00F502E3"/>
    <w:rsid w:val="00F50825"/>
    <w:rsid w:val="00F511DF"/>
    <w:rsid w:val="00F52B2F"/>
    <w:rsid w:val="00F5387B"/>
    <w:rsid w:val="00F5403E"/>
    <w:rsid w:val="00F54125"/>
    <w:rsid w:val="00F54A71"/>
    <w:rsid w:val="00F54ED5"/>
    <w:rsid w:val="00F5613E"/>
    <w:rsid w:val="00F56A34"/>
    <w:rsid w:val="00F57AA3"/>
    <w:rsid w:val="00F60150"/>
    <w:rsid w:val="00F6045A"/>
    <w:rsid w:val="00F61456"/>
    <w:rsid w:val="00F62B96"/>
    <w:rsid w:val="00F6317F"/>
    <w:rsid w:val="00F638EE"/>
    <w:rsid w:val="00F64A48"/>
    <w:rsid w:val="00F655B0"/>
    <w:rsid w:val="00F660C5"/>
    <w:rsid w:val="00F666D2"/>
    <w:rsid w:val="00F67CC2"/>
    <w:rsid w:val="00F71C1B"/>
    <w:rsid w:val="00F7212D"/>
    <w:rsid w:val="00F721DC"/>
    <w:rsid w:val="00F72904"/>
    <w:rsid w:val="00F765C2"/>
    <w:rsid w:val="00F76C06"/>
    <w:rsid w:val="00F804C1"/>
    <w:rsid w:val="00F8258C"/>
    <w:rsid w:val="00F844E2"/>
    <w:rsid w:val="00F84FFA"/>
    <w:rsid w:val="00F85325"/>
    <w:rsid w:val="00F87B6C"/>
    <w:rsid w:val="00F90ADD"/>
    <w:rsid w:val="00F9291E"/>
    <w:rsid w:val="00F9340A"/>
    <w:rsid w:val="00F934C1"/>
    <w:rsid w:val="00F95526"/>
    <w:rsid w:val="00F957B5"/>
    <w:rsid w:val="00F95D04"/>
    <w:rsid w:val="00F96402"/>
    <w:rsid w:val="00F96462"/>
    <w:rsid w:val="00F965C4"/>
    <w:rsid w:val="00F971DF"/>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53B3"/>
    <w:rsid w:val="00FC5A80"/>
    <w:rsid w:val="00FC6AF0"/>
    <w:rsid w:val="00FC7344"/>
    <w:rsid w:val="00FC7AED"/>
    <w:rsid w:val="00FD000E"/>
    <w:rsid w:val="00FD06A6"/>
    <w:rsid w:val="00FD19E5"/>
    <w:rsid w:val="00FD267C"/>
    <w:rsid w:val="00FD27CC"/>
    <w:rsid w:val="00FD2A7C"/>
    <w:rsid w:val="00FD2C5F"/>
    <w:rsid w:val="00FD3019"/>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3F"/>
    <w:rsid w:val="00FF640D"/>
    <w:rsid w:val="00FF7025"/>
    <w:rsid w:val="00FF710D"/>
    <w:rsid w:val="00FF7666"/>
    <w:rsid w:val="00FF7CFB"/>
    <w:rsid w:val="01516739"/>
    <w:rsid w:val="01E559B0"/>
    <w:rsid w:val="01EEA701"/>
    <w:rsid w:val="027F9E5D"/>
    <w:rsid w:val="02F85CB4"/>
    <w:rsid w:val="03A34B7F"/>
    <w:rsid w:val="04240A5E"/>
    <w:rsid w:val="043316F2"/>
    <w:rsid w:val="04786ABB"/>
    <w:rsid w:val="04EEDA7D"/>
    <w:rsid w:val="056F6741"/>
    <w:rsid w:val="0585044F"/>
    <w:rsid w:val="0657882C"/>
    <w:rsid w:val="072295B3"/>
    <w:rsid w:val="072E1D8A"/>
    <w:rsid w:val="0745D7F2"/>
    <w:rsid w:val="075272A1"/>
    <w:rsid w:val="07C9A54E"/>
    <w:rsid w:val="084BE6B3"/>
    <w:rsid w:val="08C9EDEB"/>
    <w:rsid w:val="09542FA3"/>
    <w:rsid w:val="096A5C89"/>
    <w:rsid w:val="0980C3B4"/>
    <w:rsid w:val="0985AFC1"/>
    <w:rsid w:val="09A848A5"/>
    <w:rsid w:val="0A65BE4C"/>
    <w:rsid w:val="0B37B41C"/>
    <w:rsid w:val="0B8C3BF6"/>
    <w:rsid w:val="0BA58906"/>
    <w:rsid w:val="0BDEA8C5"/>
    <w:rsid w:val="0C108A05"/>
    <w:rsid w:val="0C2A654F"/>
    <w:rsid w:val="0D201ED1"/>
    <w:rsid w:val="0F39ED43"/>
    <w:rsid w:val="0F7A9D9E"/>
    <w:rsid w:val="100D27B3"/>
    <w:rsid w:val="105FAD19"/>
    <w:rsid w:val="10A44EB1"/>
    <w:rsid w:val="10BF0B0C"/>
    <w:rsid w:val="10E65BEB"/>
    <w:rsid w:val="114B8286"/>
    <w:rsid w:val="115F1DD7"/>
    <w:rsid w:val="118402D9"/>
    <w:rsid w:val="11CB1632"/>
    <w:rsid w:val="11EE7EDB"/>
    <w:rsid w:val="123CAF72"/>
    <w:rsid w:val="1292B4D8"/>
    <w:rsid w:val="12AA2BAF"/>
    <w:rsid w:val="12B74449"/>
    <w:rsid w:val="12D06CA6"/>
    <w:rsid w:val="131F7D86"/>
    <w:rsid w:val="138C5A51"/>
    <w:rsid w:val="138F6055"/>
    <w:rsid w:val="139CAB65"/>
    <w:rsid w:val="14233EEB"/>
    <w:rsid w:val="14AA0775"/>
    <w:rsid w:val="1503B0B9"/>
    <w:rsid w:val="1538166A"/>
    <w:rsid w:val="155DBDDE"/>
    <w:rsid w:val="157414D6"/>
    <w:rsid w:val="1652DC89"/>
    <w:rsid w:val="16CEEE9D"/>
    <w:rsid w:val="1738CF56"/>
    <w:rsid w:val="178AB56C"/>
    <w:rsid w:val="17BBDFB3"/>
    <w:rsid w:val="17FBF602"/>
    <w:rsid w:val="18777CD9"/>
    <w:rsid w:val="18A00D11"/>
    <w:rsid w:val="19283E46"/>
    <w:rsid w:val="19455994"/>
    <w:rsid w:val="1993CC4E"/>
    <w:rsid w:val="19B0E612"/>
    <w:rsid w:val="19DC0517"/>
    <w:rsid w:val="1A068F5F"/>
    <w:rsid w:val="1AE7C616"/>
    <w:rsid w:val="1B27CE86"/>
    <w:rsid w:val="1BA25FC0"/>
    <w:rsid w:val="1BBF47C3"/>
    <w:rsid w:val="1BE6AA69"/>
    <w:rsid w:val="1C16D3BD"/>
    <w:rsid w:val="1C6DAFD2"/>
    <w:rsid w:val="1D2D1D5B"/>
    <w:rsid w:val="1D3E3021"/>
    <w:rsid w:val="1D4B07B0"/>
    <w:rsid w:val="1D988A76"/>
    <w:rsid w:val="1EA3C72F"/>
    <w:rsid w:val="1EA68AE8"/>
    <w:rsid w:val="1ED9F659"/>
    <w:rsid w:val="1EE46DAC"/>
    <w:rsid w:val="1F062D8C"/>
    <w:rsid w:val="1F6A7A4F"/>
    <w:rsid w:val="1F7BF024"/>
    <w:rsid w:val="1F8DC288"/>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D2A90D"/>
    <w:rsid w:val="257650BB"/>
    <w:rsid w:val="257825B7"/>
    <w:rsid w:val="25BF1C62"/>
    <w:rsid w:val="260CF65B"/>
    <w:rsid w:val="2623ECA8"/>
    <w:rsid w:val="26351773"/>
    <w:rsid w:val="2676496B"/>
    <w:rsid w:val="26992F53"/>
    <w:rsid w:val="26E693EB"/>
    <w:rsid w:val="2765481B"/>
    <w:rsid w:val="278CF246"/>
    <w:rsid w:val="286FBC2C"/>
    <w:rsid w:val="2892CE70"/>
    <w:rsid w:val="2928C2A7"/>
    <w:rsid w:val="293BF5BC"/>
    <w:rsid w:val="299CAF56"/>
    <w:rsid w:val="29BD4420"/>
    <w:rsid w:val="2A21BD19"/>
    <w:rsid w:val="2A739812"/>
    <w:rsid w:val="2AA74350"/>
    <w:rsid w:val="2AD08F81"/>
    <w:rsid w:val="2AE0677E"/>
    <w:rsid w:val="2B08142B"/>
    <w:rsid w:val="2B6B470D"/>
    <w:rsid w:val="2C1FD4DF"/>
    <w:rsid w:val="2C931E20"/>
    <w:rsid w:val="2C98164E"/>
    <w:rsid w:val="2C995694"/>
    <w:rsid w:val="2C9D8C84"/>
    <w:rsid w:val="2CDF7A17"/>
    <w:rsid w:val="2D1738BA"/>
    <w:rsid w:val="2DD1AA11"/>
    <w:rsid w:val="2EA20396"/>
    <w:rsid w:val="2F098917"/>
    <w:rsid w:val="2F1AAD2D"/>
    <w:rsid w:val="2F413214"/>
    <w:rsid w:val="2F5EC7D3"/>
    <w:rsid w:val="308C7588"/>
    <w:rsid w:val="30A55978"/>
    <w:rsid w:val="30BC3998"/>
    <w:rsid w:val="31882ABA"/>
    <w:rsid w:val="327ACEBA"/>
    <w:rsid w:val="329F5318"/>
    <w:rsid w:val="32A6B554"/>
    <w:rsid w:val="32D71663"/>
    <w:rsid w:val="3354F8B9"/>
    <w:rsid w:val="33AB72A6"/>
    <w:rsid w:val="33DB0BAE"/>
    <w:rsid w:val="33EA3AE8"/>
    <w:rsid w:val="33F55D90"/>
    <w:rsid w:val="34A24C7B"/>
    <w:rsid w:val="34A32833"/>
    <w:rsid w:val="34DF61FD"/>
    <w:rsid w:val="35362663"/>
    <w:rsid w:val="3559F6D4"/>
    <w:rsid w:val="3631145B"/>
    <w:rsid w:val="3648400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425F7A"/>
    <w:rsid w:val="3B56705B"/>
    <w:rsid w:val="3B98F6BF"/>
    <w:rsid w:val="3C23175F"/>
    <w:rsid w:val="3C61C29E"/>
    <w:rsid w:val="3C909326"/>
    <w:rsid w:val="3CA941EA"/>
    <w:rsid w:val="3CD14E23"/>
    <w:rsid w:val="3CF26168"/>
    <w:rsid w:val="3D1DB736"/>
    <w:rsid w:val="3D268227"/>
    <w:rsid w:val="3D5121C9"/>
    <w:rsid w:val="3D6B4C9C"/>
    <w:rsid w:val="3E1AAF9F"/>
    <w:rsid w:val="3E45124B"/>
    <w:rsid w:val="3E983580"/>
    <w:rsid w:val="3E9E781A"/>
    <w:rsid w:val="3EA92A2B"/>
    <w:rsid w:val="3F1F1BE7"/>
    <w:rsid w:val="3F52D2BE"/>
    <w:rsid w:val="3FBEBCF6"/>
    <w:rsid w:val="3FE0E2AC"/>
    <w:rsid w:val="407ACE3C"/>
    <w:rsid w:val="40A1EAE8"/>
    <w:rsid w:val="41021F45"/>
    <w:rsid w:val="413FC289"/>
    <w:rsid w:val="416518F1"/>
    <w:rsid w:val="41972D24"/>
    <w:rsid w:val="41C5D28B"/>
    <w:rsid w:val="423FB667"/>
    <w:rsid w:val="42406762"/>
    <w:rsid w:val="42B57E2D"/>
    <w:rsid w:val="42F86FE7"/>
    <w:rsid w:val="4318836E"/>
    <w:rsid w:val="4361A2EC"/>
    <w:rsid w:val="439FE16D"/>
    <w:rsid w:val="43D40E5D"/>
    <w:rsid w:val="43EE0163"/>
    <w:rsid w:val="43F81632"/>
    <w:rsid w:val="4452EA35"/>
    <w:rsid w:val="44B453CF"/>
    <w:rsid w:val="466136A7"/>
    <w:rsid w:val="466E8A7F"/>
    <w:rsid w:val="4694D039"/>
    <w:rsid w:val="46C177AB"/>
    <w:rsid w:val="4762E996"/>
    <w:rsid w:val="47CBE10A"/>
    <w:rsid w:val="4802710E"/>
    <w:rsid w:val="4883BEC6"/>
    <w:rsid w:val="488D29BC"/>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A1EDD0"/>
    <w:rsid w:val="4E4438C7"/>
    <w:rsid w:val="4ECD430E"/>
    <w:rsid w:val="4ED9C97B"/>
    <w:rsid w:val="4FBDCA92"/>
    <w:rsid w:val="4FE5912F"/>
    <w:rsid w:val="501772BA"/>
    <w:rsid w:val="501C3859"/>
    <w:rsid w:val="50610E79"/>
    <w:rsid w:val="509EE655"/>
    <w:rsid w:val="50A960FD"/>
    <w:rsid w:val="50D1A10C"/>
    <w:rsid w:val="51380480"/>
    <w:rsid w:val="5159C433"/>
    <w:rsid w:val="526D716D"/>
    <w:rsid w:val="52E2C30A"/>
    <w:rsid w:val="53345983"/>
    <w:rsid w:val="534F137C"/>
    <w:rsid w:val="53CBC459"/>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F51228"/>
    <w:rsid w:val="59404F71"/>
    <w:rsid w:val="5942D36E"/>
    <w:rsid w:val="595FE036"/>
    <w:rsid w:val="59E8F8F7"/>
    <w:rsid w:val="5AB89BA8"/>
    <w:rsid w:val="5BDDB2C2"/>
    <w:rsid w:val="5C0318DC"/>
    <w:rsid w:val="5C438FAB"/>
    <w:rsid w:val="5C5DE9E6"/>
    <w:rsid w:val="5C825F81"/>
    <w:rsid w:val="5CDE5FDC"/>
    <w:rsid w:val="5CE69F8D"/>
    <w:rsid w:val="5D72DB22"/>
    <w:rsid w:val="5EBC388B"/>
    <w:rsid w:val="5EF91C86"/>
    <w:rsid w:val="5F7BEB96"/>
    <w:rsid w:val="5F8C0CCB"/>
    <w:rsid w:val="5F9513F3"/>
    <w:rsid w:val="5F9AFCB1"/>
    <w:rsid w:val="600FA8CA"/>
    <w:rsid w:val="602C60E5"/>
    <w:rsid w:val="616D9B68"/>
    <w:rsid w:val="6245A6DA"/>
    <w:rsid w:val="62839537"/>
    <w:rsid w:val="62D58330"/>
    <w:rsid w:val="631FC704"/>
    <w:rsid w:val="640A5D34"/>
    <w:rsid w:val="6474BF60"/>
    <w:rsid w:val="648ACF65"/>
    <w:rsid w:val="65219D19"/>
    <w:rsid w:val="6582B1EA"/>
    <w:rsid w:val="65ABF3B4"/>
    <w:rsid w:val="65D56AC4"/>
    <w:rsid w:val="661573C8"/>
    <w:rsid w:val="66A390CC"/>
    <w:rsid w:val="66F39ED6"/>
    <w:rsid w:val="6757065A"/>
    <w:rsid w:val="68679A92"/>
    <w:rsid w:val="6A9EB396"/>
    <w:rsid w:val="6AAF1360"/>
    <w:rsid w:val="6B5300B7"/>
    <w:rsid w:val="6C1E34D4"/>
    <w:rsid w:val="6C5A6E9E"/>
    <w:rsid w:val="6D59E038"/>
    <w:rsid w:val="6E0771E0"/>
    <w:rsid w:val="6E1BF952"/>
    <w:rsid w:val="6EBA0AD1"/>
    <w:rsid w:val="6EC2FCF6"/>
    <w:rsid w:val="702B77FE"/>
    <w:rsid w:val="7046E474"/>
    <w:rsid w:val="7088DC0F"/>
    <w:rsid w:val="7147081E"/>
    <w:rsid w:val="7255C373"/>
    <w:rsid w:val="72CF545A"/>
    <w:rsid w:val="734C327F"/>
    <w:rsid w:val="736318C0"/>
    <w:rsid w:val="738CF969"/>
    <w:rsid w:val="739627BA"/>
    <w:rsid w:val="73F9815A"/>
    <w:rsid w:val="74626AD9"/>
    <w:rsid w:val="747FF193"/>
    <w:rsid w:val="75712B50"/>
    <w:rsid w:val="7698B982"/>
    <w:rsid w:val="76ACDCEC"/>
    <w:rsid w:val="76E3E9A3"/>
    <w:rsid w:val="771E3BD4"/>
    <w:rsid w:val="77C5CB71"/>
    <w:rsid w:val="7804419F"/>
    <w:rsid w:val="783689E3"/>
    <w:rsid w:val="785B84BE"/>
    <w:rsid w:val="78CBA50F"/>
    <w:rsid w:val="78E02592"/>
    <w:rsid w:val="7910E80B"/>
    <w:rsid w:val="7938F1A6"/>
    <w:rsid w:val="79A28EE8"/>
    <w:rsid w:val="79B56BCC"/>
    <w:rsid w:val="79BD6FD6"/>
    <w:rsid w:val="7A7387D2"/>
    <w:rsid w:val="7B4D0ADC"/>
    <w:rsid w:val="7C053FB9"/>
    <w:rsid w:val="7C323155"/>
    <w:rsid w:val="7CC5E494"/>
    <w:rsid w:val="7CD9EC68"/>
    <w:rsid w:val="7D09FB06"/>
    <w:rsid w:val="7D64555B"/>
    <w:rsid w:val="7DE3B355"/>
    <w:rsid w:val="7E14504F"/>
    <w:rsid w:val="7E14B731"/>
    <w:rsid w:val="7E16214F"/>
    <w:rsid w:val="7E2C68F1"/>
    <w:rsid w:val="7E36E044"/>
    <w:rsid w:val="7E83D39C"/>
    <w:rsid w:val="7F02C06F"/>
    <w:rsid w:val="7F07F1C6"/>
    <w:rsid w:val="7F0D07D5"/>
    <w:rsid w:val="7F46E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11C6789C-E817-45AB-9A6B-D72204D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99"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504"/>
    <w:rPr>
      <w:rFonts w:ascii="Stone Serif" w:hAnsi="Stone Serif"/>
      <w:sz w:val="21"/>
    </w:rPr>
  </w:style>
  <w:style w:type="paragraph" w:styleId="Heading1">
    <w:name w:val="heading 1"/>
    <w:next w:val="Bodycopy"/>
    <w:link w:val="Heading1Char"/>
    <w:autoRedefine/>
    <w:qFormat/>
    <w:rsid w:val="00547370"/>
    <w:pPr>
      <w:pageBreakBefore/>
      <w:spacing w:before="120" w:after="180"/>
      <w:outlineLvl w:val="0"/>
    </w:pPr>
    <w:rPr>
      <w:rFonts w:ascii="Verdana" w:hAnsi="Verdana" w:cs="Arial"/>
      <w:b/>
      <w:sz w:val="24"/>
      <w:szCs w:val="24"/>
    </w:rPr>
  </w:style>
  <w:style w:type="paragraph" w:styleId="Heading2">
    <w:name w:val="heading 2"/>
    <w:next w:val="Bodycopy"/>
    <w:link w:val="Heading2Char"/>
    <w:autoRedefine/>
    <w:qFormat/>
    <w:rsid w:val="007046E3"/>
    <w:pPr>
      <w:spacing w:before="360" w:after="120"/>
      <w:outlineLvl w:val="1"/>
    </w:pPr>
    <w:rPr>
      <w:rFonts w:ascii="Arial" w:eastAsia="Times" w:hAnsi="Arial"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link w:val="Bullet1Char"/>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link w:val="TabletextChar"/>
    <w:autoRedefine/>
    <w:qFormat/>
    <w:rsid w:val="001F4641"/>
    <w:pPr>
      <w:spacing w:before="40" w:after="40"/>
    </w:pPr>
    <w:rPr>
      <w:rFonts w:ascii="Arial" w:eastAsia="Times" w:hAnsi="Arial" w:cs="Arial"/>
      <w:sz w:val="20"/>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uiPriority w:val="99"/>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547370"/>
    <w:rPr>
      <w:rFonts w:ascii="Verdana" w:hAnsi="Verdana"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qForma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B7594A"/>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qFormat/>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B54E39"/>
    <w:pPr>
      <w:spacing w:after="120"/>
    </w:pPr>
    <w:rPr>
      <w:rFonts w:ascii="Arial" w:hAnsi="Arial"/>
      <w:sz w:val="20"/>
      <w:lang w:val="x-none" w:eastAsia="x-none"/>
    </w:r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rsid w:val="001E0EA3"/>
    <w:rPr>
      <w:sz w:val="16"/>
      <w:szCs w:val="16"/>
    </w:rPr>
  </w:style>
  <w:style w:type="paragraph" w:styleId="CommentText">
    <w:name w:val="annotation text"/>
    <w:basedOn w:val="Normal"/>
    <w:link w:val="CommentTextChar"/>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7046E3"/>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customStyle="1" w:styleId="TabletextChar">
    <w:name w:val="Tabletext Char"/>
    <w:basedOn w:val="DefaultParagraphFont"/>
    <w:link w:val="Tabletext"/>
    <w:rsid w:val="00FF533F"/>
    <w:rPr>
      <w:rFonts w:ascii="Arial" w:eastAsia="Times" w:hAnsi="Arial" w:cs="Arial"/>
      <w:lang w:val="en-GB"/>
    </w:rPr>
  </w:style>
  <w:style w:type="character" w:customStyle="1" w:styleId="Bullet1Char">
    <w:name w:val="Bullet 1 Char"/>
    <w:link w:val="Bullet1"/>
    <w:rsid w:val="00C65B2D"/>
    <w:rPr>
      <w:rFonts w:ascii="Arial" w:eastAsia="Times" w:hAnsi="Arial"/>
      <w:color w:val="000000"/>
      <w:lang w:val="en-GB"/>
    </w:rPr>
  </w:style>
  <w:style w:type="character" w:customStyle="1" w:styleId="CommentTextChar">
    <w:name w:val="Comment Text Char"/>
    <w:basedOn w:val="DefaultParagraphFont"/>
    <w:link w:val="CommentText"/>
    <w:uiPriority w:val="99"/>
    <w:rsid w:val="00BD18C1"/>
    <w:rPr>
      <w:rFonts w:ascii="Stone Serif" w:hAnsi="Stone Serif"/>
      <w:sz w:val="21"/>
    </w:rPr>
  </w:style>
  <w:style w:type="paragraph" w:customStyle="1" w:styleId="paragraph">
    <w:name w:val="paragraph"/>
    <w:basedOn w:val="Normal"/>
    <w:rsid w:val="00287FB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87FBB"/>
  </w:style>
  <w:style w:type="character" w:customStyle="1" w:styleId="eop">
    <w:name w:val="eop"/>
    <w:basedOn w:val="DefaultParagraphFont"/>
    <w:rsid w:val="00287FBB"/>
  </w:style>
  <w:style w:type="character" w:customStyle="1" w:styleId="ui-provider">
    <w:name w:val="ui-provider"/>
    <w:basedOn w:val="DefaultParagraphFont"/>
    <w:rsid w:val="00BF4163"/>
  </w:style>
  <w:style w:type="character" w:customStyle="1" w:styleId="truncate">
    <w:name w:val="truncate"/>
    <w:basedOn w:val="DefaultParagraphFont"/>
    <w:rsid w:val="0042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119956782">
      <w:bodyDiv w:val="1"/>
      <w:marLeft w:val="0"/>
      <w:marRight w:val="0"/>
      <w:marTop w:val="0"/>
      <w:marBottom w:val="0"/>
      <w:divBdr>
        <w:top w:val="none" w:sz="0" w:space="0" w:color="auto"/>
        <w:left w:val="none" w:sz="0" w:space="0" w:color="auto"/>
        <w:bottom w:val="none" w:sz="0" w:space="0" w:color="auto"/>
        <w:right w:val="none" w:sz="0" w:space="0" w:color="auto"/>
      </w:divBdr>
    </w:div>
    <w:div w:id="20664582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573">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74221450">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471080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6596304">
      <w:bodyDiv w:val="1"/>
      <w:marLeft w:val="0"/>
      <w:marRight w:val="0"/>
      <w:marTop w:val="0"/>
      <w:marBottom w:val="0"/>
      <w:divBdr>
        <w:top w:val="none" w:sz="0" w:space="0" w:color="auto"/>
        <w:left w:val="none" w:sz="0" w:space="0" w:color="auto"/>
        <w:bottom w:val="none" w:sz="0" w:space="0" w:color="auto"/>
        <w:right w:val="none" w:sz="0" w:space="0" w:color="auto"/>
      </w:divBdr>
    </w:div>
    <w:div w:id="596525228">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43213503">
      <w:bodyDiv w:val="1"/>
      <w:marLeft w:val="0"/>
      <w:marRight w:val="0"/>
      <w:marTop w:val="0"/>
      <w:marBottom w:val="0"/>
      <w:divBdr>
        <w:top w:val="none" w:sz="0" w:space="0" w:color="auto"/>
        <w:left w:val="none" w:sz="0" w:space="0" w:color="auto"/>
        <w:bottom w:val="none" w:sz="0" w:space="0" w:color="auto"/>
        <w:right w:val="none" w:sz="0" w:space="0" w:color="auto"/>
      </w:divBdr>
    </w:div>
    <w:div w:id="1044326468">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23006252">
      <w:bodyDiv w:val="1"/>
      <w:marLeft w:val="0"/>
      <w:marRight w:val="0"/>
      <w:marTop w:val="0"/>
      <w:marBottom w:val="0"/>
      <w:divBdr>
        <w:top w:val="none" w:sz="0" w:space="0" w:color="auto"/>
        <w:left w:val="none" w:sz="0" w:space="0" w:color="auto"/>
        <w:bottom w:val="none" w:sz="0" w:space="0" w:color="auto"/>
        <w:right w:val="none" w:sz="0" w:space="0" w:color="auto"/>
      </w:divBdr>
    </w:div>
    <w:div w:id="153295604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1038889">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46003385">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5375790">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46937343">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26768627">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wikipedia.org/wiki/Web_service"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Protocol_(computing)"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n.wikipedia.org/wiki/Computer_networ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05FE8-6F98-4E81-B3A5-00BB18F7EF20}"/>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32</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Kumari, Juli</cp:lastModifiedBy>
  <cp:revision>41</cp:revision>
  <cp:lastPrinted>2015-10-08T07:16:00Z</cp:lastPrinted>
  <dcterms:created xsi:type="dcterms:W3CDTF">2023-10-05T11:58:00Z</dcterms:created>
  <dcterms:modified xsi:type="dcterms:W3CDTF">2024-07-16T05:46:00Z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0x01010088A6DCCE3A4D6246BDCC3A99887E7EBF</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ies>
</file>